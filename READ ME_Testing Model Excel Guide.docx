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311C" w14:textId="4B47042F" w:rsidR="0038635D" w:rsidRDefault="0038635D" w:rsidP="00D61B92">
      <w:pPr>
        <w:pStyle w:val="Title"/>
      </w:pPr>
      <w:r>
        <w:t xml:space="preserve">READ ME: </w:t>
      </w:r>
    </w:p>
    <w:p w14:paraId="46A1B5B8" w14:textId="696E2486" w:rsidR="0038635D" w:rsidRPr="0038635D" w:rsidRDefault="0038635D" w:rsidP="0038635D">
      <w:pPr>
        <w:rPr>
          <w:i/>
          <w:iCs/>
        </w:rPr>
      </w:pPr>
      <w:r w:rsidRPr="0038635D">
        <w:rPr>
          <w:i/>
          <w:iCs/>
        </w:rPr>
        <w:t xml:space="preserve">This is a guide to explain what all is happening in the excel spreadsheet: </w:t>
      </w:r>
      <w:r>
        <w:rPr>
          <w:i/>
          <w:iCs/>
        </w:rPr>
        <w:t>“</w:t>
      </w:r>
      <w:r w:rsidRPr="0038635D">
        <w:rPr>
          <w:i/>
          <w:iCs/>
        </w:rPr>
        <w:t>Testing Model_Volunteer and Mandatory Selection.xlsx</w:t>
      </w:r>
      <w:r>
        <w:rPr>
          <w:i/>
          <w:iCs/>
        </w:rPr>
        <w:t>”</w:t>
      </w:r>
    </w:p>
    <w:p w14:paraId="18E1420B" w14:textId="5600D097" w:rsidR="00D61B92" w:rsidRDefault="00D61B92" w:rsidP="00D61B92">
      <w:pPr>
        <w:pStyle w:val="Heading1"/>
      </w:pPr>
      <w:r>
        <w:t>Hierarchy of Data: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A7E2E" wp14:editId="74073EF7">
                <wp:simplePos x="0" y="0"/>
                <wp:positionH relativeFrom="column">
                  <wp:posOffset>2019300</wp:posOffset>
                </wp:positionH>
                <wp:positionV relativeFrom="paragraph">
                  <wp:posOffset>182880</wp:posOffset>
                </wp:positionV>
                <wp:extent cx="1816100" cy="495300"/>
                <wp:effectExtent l="0" t="0" r="12700" b="12700"/>
                <wp:wrapNone/>
                <wp:docPr id="1187996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FEC53" w14:textId="15F3159C" w:rsidR="00D61B92" w:rsidRPr="00ED40DD" w:rsidRDefault="006E049F" w:rsidP="00D61B92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</w:rPr>
                            </w:pPr>
                            <w:r w:rsidRPr="00ED40DD">
                              <w:rPr>
                                <w:rFonts w:cs="Times New Roman (Body CS)"/>
                                <w:b/>
                                <w:bCs/>
                              </w:rPr>
                              <w:t>“</w:t>
                            </w:r>
                            <w:r w:rsidR="00D61B92" w:rsidRPr="00ED40DD">
                              <w:rPr>
                                <w:rFonts w:cs="Times New Roman (Body CS)"/>
                                <w:b/>
                                <w:bCs/>
                              </w:rPr>
                              <w:t>Raw Event Data</w:t>
                            </w:r>
                            <w:r w:rsidRPr="00ED40DD">
                              <w:rPr>
                                <w:rFonts w:cs="Times New Roman (Body CS)"/>
                                <w:b/>
                                <w:bCs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A7E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9pt;margin-top:14.4pt;width:143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" fillcolor="white [3201]" strokeweight=".5pt">
                <v:textbox>
                  <w:txbxContent>
                    <w:p w14:paraId="617FEC53" w14:textId="15F3159C" w:rsidR="00D61B92" w:rsidRPr="00ED40DD" w:rsidRDefault="006E049F" w:rsidP="00D61B92">
                      <w:pPr>
                        <w:jc w:val="center"/>
                        <w:rPr>
                          <w:rFonts w:cs="Times New Roman (Body CS)"/>
                          <w:b/>
                          <w:bCs/>
                        </w:rPr>
                      </w:pPr>
                      <w:r w:rsidRPr="00ED40DD">
                        <w:rPr>
                          <w:rFonts w:cs="Times New Roman (Body CS)"/>
                          <w:b/>
                          <w:bCs/>
                        </w:rPr>
                        <w:t>“</w:t>
                      </w:r>
                      <w:r w:rsidR="00D61B92" w:rsidRPr="00ED40DD">
                        <w:rPr>
                          <w:rFonts w:cs="Times New Roman (Body CS)"/>
                          <w:b/>
                          <w:bCs/>
                        </w:rPr>
                        <w:t>Raw Event Data</w:t>
                      </w:r>
                      <w:r w:rsidRPr="00ED40DD">
                        <w:rPr>
                          <w:rFonts w:cs="Times New Roman (Body CS)"/>
                          <w:b/>
                          <w:bCs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4AF63F6" w14:textId="119B7F36" w:rsidR="00D61B92" w:rsidRPr="007E1905" w:rsidRDefault="00D61B92" w:rsidP="00D61B92"/>
    <w:p w14:paraId="116072E4" w14:textId="587754F7" w:rsidR="00D61B92" w:rsidRDefault="0006360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447F892" wp14:editId="21778509">
                <wp:simplePos x="0" y="0"/>
                <wp:positionH relativeFrom="column">
                  <wp:posOffset>288711</wp:posOffset>
                </wp:positionH>
                <wp:positionV relativeFrom="paragraph">
                  <wp:posOffset>2535563</wp:posOffset>
                </wp:positionV>
                <wp:extent cx="2492746" cy="11474"/>
                <wp:effectExtent l="12700" t="12700" r="9525" b="13970"/>
                <wp:wrapNone/>
                <wp:docPr id="8542955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2746" cy="114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ED764" id="Straight Connector 4" o:spid="_x0000_s1026" style="position:absolute;flip:x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199.65pt" to="219.05pt,20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&#13;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68A3CF" wp14:editId="7023F26B">
                <wp:simplePos x="0" y="0"/>
                <wp:positionH relativeFrom="column">
                  <wp:posOffset>-779780</wp:posOffset>
                </wp:positionH>
                <wp:positionV relativeFrom="paragraph">
                  <wp:posOffset>2390919</wp:posOffset>
                </wp:positionV>
                <wp:extent cx="1680136" cy="484094"/>
                <wp:effectExtent l="0" t="0" r="9525" b="11430"/>
                <wp:wrapNone/>
                <wp:docPr id="16912172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136" cy="48409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8C1C9" w14:textId="4BEA236D" w:rsidR="004C2D13" w:rsidRPr="004C2D13" w:rsidRDefault="004C2D13" w:rsidP="004C2D13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Volunteer and Mandatory </w:t>
                            </w:r>
                            <w:r w:rsidR="00580E0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Order</w:t>
                            </w:r>
                            <w:r w:rsidR="00580E0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(Seniority)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8A3CF" id="Text Box 3" o:spid="_x0000_s1027" type="#_x0000_t202" style="position:absolute;margin-left:-61.4pt;margin-top:188.25pt;width:132.3pt;height:3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" fillcolor="#cfcdcd [2894]" strokeweight=".5pt">
                <v:textbox>
                  <w:txbxContent>
                    <w:p w14:paraId="2948C1C9" w14:textId="4BEA236D" w:rsidR="004C2D13" w:rsidRPr="004C2D13" w:rsidRDefault="004C2D13" w:rsidP="004C2D13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Volunteer and Mandatory </w:t>
                      </w:r>
                      <w:r w:rsidR="00580E08">
                        <w:rPr>
                          <w:i/>
                          <w:iCs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Order</w:t>
                      </w:r>
                      <w:r w:rsidR="00580E08">
                        <w:rPr>
                          <w:i/>
                          <w:iCs/>
                          <w:sz w:val="20"/>
                          <w:szCs w:val="20"/>
                        </w:rPr>
                        <w:t xml:space="preserve"> (Seniority)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E3F7C2F" wp14:editId="6D96C91A">
                <wp:simplePos x="0" y="0"/>
                <wp:positionH relativeFrom="column">
                  <wp:posOffset>756048</wp:posOffset>
                </wp:positionH>
                <wp:positionV relativeFrom="paragraph">
                  <wp:posOffset>2678782</wp:posOffset>
                </wp:positionV>
                <wp:extent cx="3318975" cy="11474"/>
                <wp:effectExtent l="12700" t="12700" r="8890" b="13970"/>
                <wp:wrapNone/>
                <wp:docPr id="5459150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8975" cy="114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A310F" id="Straight Connector 4" o:spid="_x0000_s1026" style="position:absolute;flip:x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210.95pt" to="320.9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06602CD" wp14:editId="0B350BC2">
                <wp:simplePos x="0" y="0"/>
                <wp:positionH relativeFrom="column">
                  <wp:posOffset>3049157</wp:posOffset>
                </wp:positionH>
                <wp:positionV relativeFrom="paragraph">
                  <wp:posOffset>5802856</wp:posOffset>
                </wp:positionV>
                <wp:extent cx="1171126" cy="0"/>
                <wp:effectExtent l="12700" t="12700" r="10160" b="12700"/>
                <wp:wrapNone/>
                <wp:docPr id="15142611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EAD2C" id="Straight Connector 4" o:spid="_x0000_s1026" style="position:absolute;flip:x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pt,456.9pt" to="332.3pt,4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1B9BF98" wp14:editId="49A5925E">
                <wp:simplePos x="0" y="0"/>
                <wp:positionH relativeFrom="column">
                  <wp:posOffset>293357</wp:posOffset>
                </wp:positionH>
                <wp:positionV relativeFrom="paragraph">
                  <wp:posOffset>4888293</wp:posOffset>
                </wp:positionV>
                <wp:extent cx="2492746" cy="11474"/>
                <wp:effectExtent l="12700" t="12700" r="9525" b="13970"/>
                <wp:wrapNone/>
                <wp:docPr id="18429588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2746" cy="114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EEA46" id="Straight Connector 4" o:spid="_x0000_s1026" style="position:absolute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384.9pt" to="219.4pt,38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7EB79A" wp14:editId="2A10639A">
                <wp:simplePos x="0" y="0"/>
                <wp:positionH relativeFrom="column">
                  <wp:posOffset>-778510</wp:posOffset>
                </wp:positionH>
                <wp:positionV relativeFrom="paragraph">
                  <wp:posOffset>4834154</wp:posOffset>
                </wp:positionV>
                <wp:extent cx="1680136" cy="484094"/>
                <wp:effectExtent l="0" t="0" r="9525" b="11430"/>
                <wp:wrapNone/>
                <wp:docPr id="15100254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136" cy="48409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C3BA6" w14:textId="47BB250C" w:rsidR="004C2D13" w:rsidRPr="004C2D13" w:rsidRDefault="004C2D13" w:rsidP="004C2D13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Event Selection Results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EB79A" id="_x0000_s1028" type="#_x0000_t202" style="position:absolute;margin-left:-61.3pt;margin-top:380.65pt;width:132.3pt;height:38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" fillcolor="#cfcdcd [2894]" strokeweight=".5pt">
                <v:textbox>
                  <w:txbxContent>
                    <w:p w14:paraId="227C3BA6" w14:textId="47BB250C" w:rsidR="004C2D13" w:rsidRPr="004C2D13" w:rsidRDefault="004C2D13" w:rsidP="004C2D13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Event Selection Results Data</w:t>
                      </w:r>
                    </w:p>
                  </w:txbxContent>
                </v:textbox>
              </v:shap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6FDAB16" wp14:editId="19470C38">
                <wp:simplePos x="0" y="0"/>
                <wp:positionH relativeFrom="column">
                  <wp:posOffset>755083</wp:posOffset>
                </wp:positionH>
                <wp:positionV relativeFrom="paragraph">
                  <wp:posOffset>5021674</wp:posOffset>
                </wp:positionV>
                <wp:extent cx="3318975" cy="11474"/>
                <wp:effectExtent l="12700" t="12700" r="8890" b="13970"/>
                <wp:wrapNone/>
                <wp:docPr id="1320900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8975" cy="114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F0BC5" id="Straight Connector 4" o:spid="_x0000_s1026" style="position:absolute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395.4pt" to="320.8pt,39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4500869" wp14:editId="0715BF5D">
                <wp:simplePos x="0" y="0"/>
                <wp:positionH relativeFrom="column">
                  <wp:posOffset>440576</wp:posOffset>
                </wp:positionH>
                <wp:positionV relativeFrom="paragraph">
                  <wp:posOffset>5218442</wp:posOffset>
                </wp:positionV>
                <wp:extent cx="1171126" cy="0"/>
                <wp:effectExtent l="12700" t="12700" r="10160" b="12700"/>
                <wp:wrapNone/>
                <wp:docPr id="12087724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BFEAC" id="Straight Connector 4" o:spid="_x0000_s1026" style="position:absolute;flip:x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10.9pt" to="126.9pt,4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52C9F0B" wp14:editId="3AFEB0A8">
                <wp:simplePos x="0" y="0"/>
                <wp:positionH relativeFrom="column">
                  <wp:posOffset>4911787</wp:posOffset>
                </wp:positionH>
                <wp:positionV relativeFrom="paragraph">
                  <wp:posOffset>3715567</wp:posOffset>
                </wp:positionV>
                <wp:extent cx="838325" cy="0"/>
                <wp:effectExtent l="12700" t="12700" r="0" b="12700"/>
                <wp:wrapNone/>
                <wp:docPr id="20814422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5F5E84" id="Straight Connector 4" o:spid="_x0000_s1026" style="position:absolute;flip:x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75pt,292.55pt" to="452.75pt,29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C795A8F" wp14:editId="0FFB0185">
                <wp:simplePos x="0" y="0"/>
                <wp:positionH relativeFrom="column">
                  <wp:posOffset>2006222</wp:posOffset>
                </wp:positionH>
                <wp:positionV relativeFrom="paragraph">
                  <wp:posOffset>3715567</wp:posOffset>
                </wp:positionV>
                <wp:extent cx="838325" cy="0"/>
                <wp:effectExtent l="12700" t="12700" r="0" b="12700"/>
                <wp:wrapNone/>
                <wp:docPr id="17163812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A817DE" id="Straight Connector 4" o:spid="_x0000_s1026" style="position:absolute;flip:x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95pt,292.55pt" to="223.95pt,29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B1D67E" wp14:editId="2ABF40D9">
                <wp:simplePos x="0" y="0"/>
                <wp:positionH relativeFrom="column">
                  <wp:posOffset>541881</wp:posOffset>
                </wp:positionH>
                <wp:positionV relativeFrom="paragraph">
                  <wp:posOffset>2812995</wp:posOffset>
                </wp:positionV>
                <wp:extent cx="838325" cy="0"/>
                <wp:effectExtent l="12700" t="12700" r="0" b="12700"/>
                <wp:wrapNone/>
                <wp:docPr id="7326732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D4C6C0" id="Straight Connector 4" o:spid="_x0000_s1026" style="position:absolute;flip:x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65pt,221.5pt" to="108.65pt,2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F5FFA34" wp14:editId="493AA546">
                <wp:simplePos x="0" y="0"/>
                <wp:positionH relativeFrom="column">
                  <wp:posOffset>3216357</wp:posOffset>
                </wp:positionH>
                <wp:positionV relativeFrom="paragraph">
                  <wp:posOffset>321310</wp:posOffset>
                </wp:positionV>
                <wp:extent cx="1171126" cy="0"/>
                <wp:effectExtent l="12700" t="12700" r="10160" b="12700"/>
                <wp:wrapNone/>
                <wp:docPr id="19918375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E4E27" id="Straight Connector 4" o:spid="_x0000_s1026" style="position:absolute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25.3pt" to="345.45pt,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61C1D68" wp14:editId="4F44669B">
                <wp:simplePos x="0" y="0"/>
                <wp:positionH relativeFrom="column">
                  <wp:posOffset>1613647</wp:posOffset>
                </wp:positionH>
                <wp:positionV relativeFrom="paragraph">
                  <wp:posOffset>1411194</wp:posOffset>
                </wp:positionV>
                <wp:extent cx="1171126" cy="0"/>
                <wp:effectExtent l="12700" t="12700" r="10160" b="12700"/>
                <wp:wrapNone/>
                <wp:docPr id="12541737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51FF4" id="Straight Connector 4" o:spid="_x0000_s1026" style="position:absolute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111.1pt" to="219.25pt,1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" strokecolor="#a5a5a5 [3206]" strokeweight="1.5pt">
                <v:stroke joinstyle="miter"/>
              </v:lin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9F3E4" wp14:editId="00DB538F">
                <wp:simplePos x="0" y="0"/>
                <wp:positionH relativeFrom="column">
                  <wp:posOffset>4074384</wp:posOffset>
                </wp:positionH>
                <wp:positionV relativeFrom="paragraph">
                  <wp:posOffset>5602493</wp:posOffset>
                </wp:positionV>
                <wp:extent cx="1680136" cy="484094"/>
                <wp:effectExtent l="0" t="0" r="9525" b="11430"/>
                <wp:wrapNone/>
                <wp:docPr id="14871575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136" cy="48409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0A8AB" w14:textId="1E447C41" w:rsidR="004C2D13" w:rsidRPr="004C2D13" w:rsidRDefault="004C2D13" w:rsidP="004C2D13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System Analysis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9F3E4" id="_x0000_s1029" type="#_x0000_t202" style="position:absolute;margin-left:320.8pt;margin-top:441.15pt;width:132.3pt;height:3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" fillcolor="#cfcdcd [2894]" strokeweight=".5pt">
                <v:textbox>
                  <w:txbxContent>
                    <w:p w14:paraId="51E0A8AB" w14:textId="1E447C41" w:rsidR="004C2D13" w:rsidRPr="004C2D13" w:rsidRDefault="004C2D13" w:rsidP="004C2D13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System Analysis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24DBD9" wp14:editId="3CEA83EE">
                <wp:simplePos x="0" y="0"/>
                <wp:positionH relativeFrom="column">
                  <wp:posOffset>5325035</wp:posOffset>
                </wp:positionH>
                <wp:positionV relativeFrom="paragraph">
                  <wp:posOffset>3461722</wp:posOffset>
                </wp:positionV>
                <wp:extent cx="1371600" cy="470647"/>
                <wp:effectExtent l="0" t="0" r="12700" b="12065"/>
                <wp:wrapNone/>
                <wp:docPr id="15368242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706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132E0" w14:textId="43093BE7" w:rsidR="004C2D13" w:rsidRPr="004C2D13" w:rsidRDefault="004C2D13" w:rsidP="004C2D13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Mandatory and Volunteer List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DBD9" id="_x0000_s1030" type="#_x0000_t202" style="position:absolute;margin-left:419.3pt;margin-top:272.6pt;width:108pt;height:3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" fillcolor="#cfcdcd [2894]" strokeweight=".5pt">
                <v:textbox>
                  <w:txbxContent>
                    <w:p w14:paraId="04A132E0" w14:textId="43093BE7" w:rsidR="004C2D13" w:rsidRPr="004C2D13" w:rsidRDefault="004C2D13" w:rsidP="004C2D13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Mandatory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and Volunteer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List Order</w:t>
                      </w:r>
                    </w:p>
                  </w:txbxContent>
                </v:textbox>
              </v:shap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B72B6" wp14:editId="0584498C">
                <wp:simplePos x="0" y="0"/>
                <wp:positionH relativeFrom="column">
                  <wp:posOffset>4745878</wp:posOffset>
                </wp:positionH>
                <wp:positionV relativeFrom="paragraph">
                  <wp:posOffset>3441289</wp:posOffset>
                </wp:positionV>
                <wp:extent cx="120015" cy="491490"/>
                <wp:effectExtent l="12700" t="0" r="19685" b="29210"/>
                <wp:wrapNone/>
                <wp:docPr id="86818171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491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8A9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73.7pt;margin-top:270.95pt;width:9.4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" adj="18963" fillcolor="black [3213]" strokecolor="black [3213]" strokeweight="1pt"/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89770" wp14:editId="770276B9">
                <wp:simplePos x="0" y="0"/>
                <wp:positionH relativeFrom="column">
                  <wp:posOffset>2889773</wp:posOffset>
                </wp:positionH>
                <wp:positionV relativeFrom="paragraph">
                  <wp:posOffset>3414507</wp:posOffset>
                </wp:positionV>
                <wp:extent cx="120538" cy="491974"/>
                <wp:effectExtent l="12700" t="0" r="19685" b="29210"/>
                <wp:wrapNone/>
                <wp:docPr id="294710844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8" cy="49197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96BD" id="Down Arrow 2" o:spid="_x0000_s1026" type="#_x0000_t67" style="position:absolute;margin-left:227.55pt;margin-top:268.85pt;width:9.5pt;height: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" adj="18954" fillcolor="black [3213]" strokecolor="black [3213]" strokeweight="1pt"/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D9C476" wp14:editId="480E80B7">
                <wp:simplePos x="0" y="0"/>
                <wp:positionH relativeFrom="column">
                  <wp:posOffset>1242027</wp:posOffset>
                </wp:positionH>
                <wp:positionV relativeFrom="paragraph">
                  <wp:posOffset>3535680</wp:posOffset>
                </wp:positionV>
                <wp:extent cx="1371600" cy="336177"/>
                <wp:effectExtent l="0" t="0" r="12700" b="6985"/>
                <wp:wrapNone/>
                <wp:docPr id="16909369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61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25C47" w14:textId="032319D5" w:rsidR="004C2D13" w:rsidRPr="004C2D13" w:rsidRDefault="004C2D13" w:rsidP="004C2D13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Mandatory List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C476" id="_x0000_s1031" type="#_x0000_t202" style="position:absolute;margin-left:97.8pt;margin-top:278.4pt;width:108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" fillcolor="#cfcdcd [2894]" strokeweight=".5pt">
                <v:textbox>
                  <w:txbxContent>
                    <w:p w14:paraId="36525C47" w14:textId="032319D5" w:rsidR="004C2D13" w:rsidRPr="004C2D13" w:rsidRDefault="004C2D13" w:rsidP="004C2D13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Mandatory List Order</w:t>
                      </w:r>
                    </w:p>
                  </w:txbxContent>
                </v:textbox>
              </v:shap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AE7E1" wp14:editId="6A19B25D">
                <wp:simplePos x="0" y="0"/>
                <wp:positionH relativeFrom="column">
                  <wp:posOffset>1143767</wp:posOffset>
                </wp:positionH>
                <wp:positionV relativeFrom="paragraph">
                  <wp:posOffset>2153127</wp:posOffset>
                </wp:positionV>
                <wp:extent cx="111746" cy="1971716"/>
                <wp:effectExtent l="647700" t="0" r="638175" b="0"/>
                <wp:wrapNone/>
                <wp:docPr id="1932628720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8179" flipH="1">
                          <a:off x="0" y="0"/>
                          <a:ext cx="111746" cy="197171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4241" id="Down Arrow 2" o:spid="_x0000_s1026" type="#_x0000_t67" style="position:absolute;margin-left:90.05pt;margin-top:169.55pt;width:8.8pt;height:155.25pt;rotation:-2870672fd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" adj="20988" fillcolor="black [3213]" strokecolor="black [3213]" strokeweight="1pt"/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53011" wp14:editId="4AFE9577">
                <wp:simplePos x="0" y="0"/>
                <wp:positionH relativeFrom="column">
                  <wp:posOffset>4209571</wp:posOffset>
                </wp:positionH>
                <wp:positionV relativeFrom="paragraph">
                  <wp:posOffset>4595767</wp:posOffset>
                </wp:positionV>
                <wp:extent cx="136840" cy="808995"/>
                <wp:effectExtent l="0" t="247332" r="0" b="225743"/>
                <wp:wrapNone/>
                <wp:docPr id="1677447126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1190">
                          <a:off x="0" y="0"/>
                          <a:ext cx="136840" cy="80899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F987" id="Down Arrow 2" o:spid="_x0000_s1026" type="#_x0000_t67" style="position:absolute;margin-left:331.45pt;margin-top:361.85pt;width:10.75pt;height:63.7pt;rotation:3048724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" adj="19773" fillcolor="black [3213]" strokecolor="black [3213]" strokeweight="1pt"/>
            </w:pict>
          </mc:Fallback>
        </mc:AlternateContent>
      </w:r>
      <w:ins w:id="0" w:author="Matt Brown" w:date="2023-12-08T17:40:00Z">
        <w:r w:rsidR="004C2D13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1608B40" wp14:editId="41287A7F">
                  <wp:simplePos x="0" y="0"/>
                  <wp:positionH relativeFrom="column">
                    <wp:posOffset>4279900</wp:posOffset>
                  </wp:positionH>
                  <wp:positionV relativeFrom="paragraph">
                    <wp:posOffset>4073525</wp:posOffset>
                  </wp:positionV>
                  <wp:extent cx="2070100" cy="493395"/>
                  <wp:effectExtent l="0" t="0" r="12700" b="14605"/>
                  <wp:wrapNone/>
                  <wp:docPr id="1630060302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70100" cy="49339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27DEC" w14:textId="6C432598" w:rsidR="00D61B92" w:rsidRPr="00ED40DD" w:rsidRDefault="006E049F" w:rsidP="006E049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D40DD">
                                <w:rPr>
                                  <w:b/>
                                  <w:bCs/>
                                </w:rPr>
                                <w:t>“</w:t>
                              </w:r>
                              <w:r w:rsidR="00D61B92" w:rsidRPr="00ED40DD">
                                <w:rPr>
                                  <w:b/>
                                  <w:bCs/>
                                </w:rPr>
                                <w:t>Event Selection_Skipping All</w:t>
                              </w:r>
                              <w:r w:rsidRPr="00ED40DD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1608B40" id="_x0000_s1032" type="#_x0000_t202" style="position:absolute;margin-left:337pt;margin-top:320.75pt;width:163pt;height:3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" fillcolor="#70ad47 [3209]" strokeweight=".5pt">
                  <v:textbox>
                    <w:txbxContent>
                      <w:p w14:paraId="6FA27DEC" w14:textId="6C432598" w:rsidR="00D61B92" w:rsidRPr="00ED40DD" w:rsidRDefault="006E049F" w:rsidP="006E049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D40DD">
                          <w:rPr>
                            <w:b/>
                            <w:bCs/>
                          </w:rPr>
                          <w:t>“</w:t>
                        </w:r>
                        <w:r w:rsidR="00D61B92" w:rsidRPr="00ED40DD">
                          <w:rPr>
                            <w:b/>
                            <w:bCs/>
                          </w:rPr>
                          <w:t>Event Selection_Skipping All</w:t>
                        </w:r>
                        <w:r w:rsidRPr="00ED40DD">
                          <w:rPr>
                            <w:b/>
                            <w:bCs/>
                          </w:rPr>
                          <w:t>”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05193" wp14:editId="441F0675">
                <wp:simplePos x="0" y="0"/>
                <wp:positionH relativeFrom="column">
                  <wp:posOffset>1513111</wp:posOffset>
                </wp:positionH>
                <wp:positionV relativeFrom="paragraph">
                  <wp:posOffset>4589940</wp:posOffset>
                </wp:positionV>
                <wp:extent cx="136840" cy="808995"/>
                <wp:effectExtent l="0" t="247332" r="0" b="225743"/>
                <wp:wrapNone/>
                <wp:docPr id="589286294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22332">
                          <a:off x="0" y="0"/>
                          <a:ext cx="136840" cy="80899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382E" id="Down Arrow 2" o:spid="_x0000_s1026" type="#_x0000_t67" style="position:absolute;margin-left:119.15pt;margin-top:361.4pt;width:10.75pt;height:63.7pt;rotation:-314318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" adj="19773" fillcolor="black [3213]" strokecolor="black [3213]" strokeweight="1pt"/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68E88" wp14:editId="3CD00317">
                <wp:simplePos x="0" y="0"/>
                <wp:positionH relativeFrom="column">
                  <wp:posOffset>2019300</wp:posOffset>
                </wp:positionH>
                <wp:positionV relativeFrom="paragraph">
                  <wp:posOffset>6091929</wp:posOffset>
                </wp:positionV>
                <wp:extent cx="1816100" cy="493395"/>
                <wp:effectExtent l="0" t="0" r="12700" b="14605"/>
                <wp:wrapNone/>
                <wp:docPr id="1027757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DD80C" w14:textId="3402B622" w:rsidR="00D61B92" w:rsidRPr="00ED40DD" w:rsidRDefault="006E049F" w:rsidP="00D61B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40DD">
                              <w:rPr>
                                <w:b/>
                                <w:bCs/>
                              </w:rPr>
                              <w:t>“</w:t>
                            </w:r>
                            <w:r w:rsidR="00D61B92" w:rsidRPr="00ED40DD">
                              <w:rPr>
                                <w:b/>
                                <w:bCs/>
                              </w:rPr>
                              <w:t>Charts</w:t>
                            </w:r>
                            <w:r w:rsidRPr="00ED40DD">
                              <w:rPr>
                                <w:b/>
                                <w:bCs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8E88" id="_x0000_s1033" type="#_x0000_t202" style="position:absolute;margin-left:159pt;margin-top:479.7pt;width:143pt;height:3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" fillcolor="white [3201]" strokeweight=".5pt">
                <v:textbox>
                  <w:txbxContent>
                    <w:p w14:paraId="068DD80C" w14:textId="3402B622" w:rsidR="00D61B92" w:rsidRPr="00ED40DD" w:rsidRDefault="006E049F" w:rsidP="00D61B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40DD">
                        <w:rPr>
                          <w:b/>
                          <w:bCs/>
                        </w:rPr>
                        <w:t>“</w:t>
                      </w:r>
                      <w:r w:rsidR="00D61B92" w:rsidRPr="00ED40DD">
                        <w:rPr>
                          <w:b/>
                          <w:bCs/>
                        </w:rPr>
                        <w:t>Charts</w:t>
                      </w:r>
                      <w:r w:rsidRPr="00ED40DD">
                        <w:rPr>
                          <w:b/>
                          <w:bCs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6A415" wp14:editId="7DF88A4B">
                <wp:simplePos x="0" y="0"/>
                <wp:positionH relativeFrom="column">
                  <wp:posOffset>2871470</wp:posOffset>
                </wp:positionH>
                <wp:positionV relativeFrom="paragraph">
                  <wp:posOffset>5685790</wp:posOffset>
                </wp:positionV>
                <wp:extent cx="120015" cy="279400"/>
                <wp:effectExtent l="12700" t="0" r="19685" b="25400"/>
                <wp:wrapNone/>
                <wp:docPr id="881969551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279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ED3F" id="Down Arrow 2" o:spid="_x0000_s1026" type="#_x0000_t67" style="position:absolute;margin-left:226.1pt;margin-top:447.7pt;width:9.4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" adj="16961" fillcolor="black [3213]" strokecolor="black [3213]" strokeweight="1pt"/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BC61C" wp14:editId="25A7AD65">
                <wp:simplePos x="0" y="0"/>
                <wp:positionH relativeFrom="column">
                  <wp:posOffset>2019300</wp:posOffset>
                </wp:positionH>
                <wp:positionV relativeFrom="paragraph">
                  <wp:posOffset>5114251</wp:posOffset>
                </wp:positionV>
                <wp:extent cx="1816100" cy="495300"/>
                <wp:effectExtent l="0" t="0" r="12700" b="12700"/>
                <wp:wrapNone/>
                <wp:docPr id="12134147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C910D" w14:textId="14FDAF94" w:rsidR="00D61B92" w:rsidRPr="00ED40DD" w:rsidRDefault="006E049F" w:rsidP="00D61B92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</w:rPr>
                            </w:pPr>
                            <w:r w:rsidRPr="00ED40DD">
                              <w:rPr>
                                <w:rFonts w:cs="Times New Roman (Body CS)"/>
                                <w:b/>
                                <w:bCs/>
                              </w:rPr>
                              <w:t>“</w:t>
                            </w:r>
                            <w:r w:rsidR="00D61B92" w:rsidRPr="00ED40DD">
                              <w:rPr>
                                <w:rFonts w:cs="Times New Roman (Body CS)"/>
                                <w:b/>
                                <w:bCs/>
                              </w:rPr>
                              <w:t>Analysis</w:t>
                            </w:r>
                            <w:r w:rsidRPr="00ED40DD">
                              <w:rPr>
                                <w:rFonts w:cs="Times New Roman (Body CS)"/>
                                <w:b/>
                                <w:bCs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C61C" id="_x0000_s1034" type="#_x0000_t202" style="position:absolute;margin-left:159pt;margin-top:402.7pt;width:143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" fillcolor="white [3201]" strokeweight=".5pt">
                <v:textbox>
                  <w:txbxContent>
                    <w:p w14:paraId="2E1C910D" w14:textId="14FDAF94" w:rsidR="00D61B92" w:rsidRPr="00ED40DD" w:rsidRDefault="006E049F" w:rsidP="00D61B92">
                      <w:pPr>
                        <w:jc w:val="center"/>
                        <w:rPr>
                          <w:rFonts w:cs="Times New Roman (Body CS)"/>
                          <w:b/>
                          <w:bCs/>
                        </w:rPr>
                      </w:pPr>
                      <w:r w:rsidRPr="00ED40DD">
                        <w:rPr>
                          <w:rFonts w:cs="Times New Roman (Body CS)"/>
                          <w:b/>
                          <w:bCs/>
                        </w:rPr>
                        <w:t>“</w:t>
                      </w:r>
                      <w:r w:rsidR="00D61B92" w:rsidRPr="00ED40DD">
                        <w:rPr>
                          <w:rFonts w:cs="Times New Roman (Body CS)"/>
                          <w:b/>
                          <w:bCs/>
                        </w:rPr>
                        <w:t>Analysis</w:t>
                      </w:r>
                      <w:r w:rsidRPr="00ED40DD">
                        <w:rPr>
                          <w:rFonts w:cs="Times New Roman (Body CS)"/>
                          <w:b/>
                          <w:bCs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40DD1" wp14:editId="13FD70B3">
                <wp:simplePos x="0" y="0"/>
                <wp:positionH relativeFrom="column">
                  <wp:posOffset>2876924</wp:posOffset>
                </wp:positionH>
                <wp:positionV relativeFrom="paragraph">
                  <wp:posOffset>4634193</wp:posOffset>
                </wp:positionV>
                <wp:extent cx="120015" cy="391122"/>
                <wp:effectExtent l="12700" t="0" r="19685" b="28575"/>
                <wp:wrapNone/>
                <wp:docPr id="143015217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39112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C7329" id="Down Arrow 2" o:spid="_x0000_s1026" type="#_x0000_t67" style="position:absolute;margin-left:226.55pt;margin-top:364.9pt;width:9.45pt;height:3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" adj="18286" fillcolor="black [3213]" strokecolor="black [3213]" strokeweight="1pt"/>
            </w:pict>
          </mc:Fallback>
        </mc:AlternateContent>
      </w:r>
      <w:ins w:id="1" w:author="Matt Brown" w:date="2023-12-08T17:40:00Z">
        <w:r w:rsidR="004C2D13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16B4DE2" wp14:editId="32CE666A">
                  <wp:simplePos x="0" y="0"/>
                  <wp:positionH relativeFrom="column">
                    <wp:posOffset>-419100</wp:posOffset>
                  </wp:positionH>
                  <wp:positionV relativeFrom="paragraph">
                    <wp:posOffset>4072068</wp:posOffset>
                  </wp:positionV>
                  <wp:extent cx="1816100" cy="493395"/>
                  <wp:effectExtent l="0" t="0" r="12700" b="14605"/>
                  <wp:wrapNone/>
                  <wp:docPr id="416812913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16100" cy="49339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1DADD4" w14:textId="65754C74" w:rsidR="00D61B92" w:rsidRPr="00ED40DD" w:rsidRDefault="006E049F" w:rsidP="00D61B9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D40DD">
                                <w:rPr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“</w:t>
                              </w:r>
                              <w:r w:rsidR="00D61B92" w:rsidRPr="00ED40DD">
                                <w:rPr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Event Selection_Seniority</w:t>
                              </w:r>
                              <w:r w:rsidRPr="00ED40DD">
                                <w:rPr>
                                  <w:b/>
                                  <w:bCs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16B4DE2" id="_x0000_s1035" type="#_x0000_t202" style="position:absolute;margin-left:-33pt;margin-top:320.65pt;width:143pt;height: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" fillcolor="#5b9bd5 [3208]" strokeweight=".5pt">
                  <v:textbox>
                    <w:txbxContent>
                      <w:p w14:paraId="4A1DADD4" w14:textId="65754C74" w:rsidR="00D61B92" w:rsidRPr="00ED40DD" w:rsidRDefault="006E049F" w:rsidP="00D61B9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D40DD">
                          <w:rPr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“</w:t>
                        </w:r>
                        <w:r w:rsidR="00D61B92" w:rsidRPr="00ED40DD">
                          <w:rPr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Event Selection_Seniority</w:t>
                        </w:r>
                        <w:r w:rsidRPr="00ED40DD">
                          <w:rPr>
                            <w:b/>
                            <w:bCs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”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4C2D13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749D574" wp14:editId="2675F809">
                  <wp:simplePos x="0" y="0"/>
                  <wp:positionH relativeFrom="column">
                    <wp:posOffset>1917700</wp:posOffset>
                  </wp:positionH>
                  <wp:positionV relativeFrom="paragraph">
                    <wp:posOffset>4073973</wp:posOffset>
                  </wp:positionV>
                  <wp:extent cx="2070100" cy="493395"/>
                  <wp:effectExtent l="0" t="0" r="12700" b="14605"/>
                  <wp:wrapNone/>
                  <wp:docPr id="1289119315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70100" cy="49339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C5B3C1" w14:textId="13E10B08" w:rsidR="00D61B92" w:rsidRPr="00ED40DD" w:rsidRDefault="006E049F" w:rsidP="006E049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D40DD">
                                <w:rPr>
                                  <w:b/>
                                  <w:bCs/>
                                </w:rPr>
                                <w:t>“</w:t>
                              </w:r>
                              <w:r w:rsidR="00D61B92" w:rsidRPr="00ED40DD">
                                <w:rPr>
                                  <w:b/>
                                  <w:bCs/>
                                </w:rPr>
                                <w:t>Event Selection_Skipping Man</w:t>
                              </w:r>
                              <w:r w:rsidRPr="00ED40DD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749D574" id="_x0000_s1036" type="#_x0000_t202" style="position:absolute;margin-left:151pt;margin-top:320.8pt;width:163pt;height: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" fillcolor="#ed7d31 [3205]" strokeweight=".5pt">
                  <v:textbox>
                    <w:txbxContent>
                      <w:p w14:paraId="47C5B3C1" w14:textId="13E10B08" w:rsidR="00D61B92" w:rsidRPr="00ED40DD" w:rsidRDefault="006E049F" w:rsidP="006E049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D40DD">
                          <w:rPr>
                            <w:b/>
                            <w:bCs/>
                          </w:rPr>
                          <w:t>“</w:t>
                        </w:r>
                        <w:r w:rsidR="00D61B92" w:rsidRPr="00ED40DD">
                          <w:rPr>
                            <w:b/>
                            <w:bCs/>
                          </w:rPr>
                          <w:t>Event Selection_Skipping Man</w:t>
                        </w:r>
                        <w:r w:rsidRPr="00ED40DD">
                          <w:rPr>
                            <w:b/>
                            <w:bCs/>
                          </w:rPr>
                          <w:t>”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EBD8E" wp14:editId="585C1D30">
                <wp:simplePos x="0" y="0"/>
                <wp:positionH relativeFrom="column">
                  <wp:posOffset>29765</wp:posOffset>
                </wp:positionH>
                <wp:positionV relativeFrom="paragraph">
                  <wp:posOffset>1126228</wp:posOffset>
                </wp:positionV>
                <wp:extent cx="1680136" cy="484094"/>
                <wp:effectExtent l="0" t="0" r="9525" b="11430"/>
                <wp:wrapNone/>
                <wp:docPr id="8445490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136" cy="48409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B432D" w14:textId="2440661D" w:rsidR="004C2D13" w:rsidRPr="004C2D13" w:rsidRDefault="004C2D13" w:rsidP="004C2D13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Individual PEO Volunteer choices for each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EBD8E" id="_x0000_s1037" type="#_x0000_t202" style="position:absolute;margin-left:2.35pt;margin-top:88.7pt;width:132.3pt;height: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" fillcolor="#cfcdcd [2894]" strokeweight=".5pt">
                <v:textbox>
                  <w:txbxContent>
                    <w:p w14:paraId="760B432D" w14:textId="2440661D" w:rsidR="004C2D13" w:rsidRPr="004C2D13" w:rsidRDefault="004C2D13" w:rsidP="004C2D13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Individual PEO Volunteer choices for each Event</w:t>
                      </w:r>
                    </w:p>
                  </w:txbxContent>
                </v:textbox>
              </v:shape>
            </w:pict>
          </mc:Fallback>
        </mc:AlternateContent>
      </w:r>
      <w:r w:rsidR="004C2D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C9119" wp14:editId="0D732747">
                <wp:simplePos x="0" y="0"/>
                <wp:positionH relativeFrom="column">
                  <wp:posOffset>4276016</wp:posOffset>
                </wp:positionH>
                <wp:positionV relativeFrom="paragraph">
                  <wp:posOffset>61521</wp:posOffset>
                </wp:positionV>
                <wp:extent cx="1680136" cy="484094"/>
                <wp:effectExtent l="0" t="0" r="9525" b="11430"/>
                <wp:wrapNone/>
                <wp:docPr id="605089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136" cy="48409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E773E" w14:textId="7273E8AA" w:rsidR="004C2D13" w:rsidRPr="004C2D13" w:rsidRDefault="004C2D13" w:rsidP="004C2D13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C2D1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PEO Staffing Needs for the 281 Special Events in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9119" id="_x0000_s1038" type="#_x0000_t202" style="position:absolute;margin-left:336.7pt;margin-top:4.85pt;width:132.3pt;height:3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" fillcolor="#cfcdcd [2894]" strokeweight=".5pt">
                <v:textbox>
                  <w:txbxContent>
                    <w:p w14:paraId="686E773E" w14:textId="7273E8AA" w:rsidR="004C2D13" w:rsidRPr="004C2D13" w:rsidRDefault="004C2D13" w:rsidP="004C2D13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C2D13">
                        <w:rPr>
                          <w:i/>
                          <w:iCs/>
                          <w:sz w:val="20"/>
                          <w:szCs w:val="20"/>
                        </w:rPr>
                        <w:t>PEO Staffing Needs for the 281 Special Events in 2022</w:t>
                      </w:r>
                    </w:p>
                  </w:txbxContent>
                </v:textbox>
              </v:shape>
            </w:pict>
          </mc:Fallback>
        </mc:AlternateContent>
      </w:r>
      <w:r w:rsidR="00D61B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CF87D" wp14:editId="6F0F8326">
                <wp:simplePos x="0" y="0"/>
                <wp:positionH relativeFrom="column">
                  <wp:posOffset>2886486</wp:posOffset>
                </wp:positionH>
                <wp:positionV relativeFrom="paragraph">
                  <wp:posOffset>2283000</wp:posOffset>
                </wp:positionV>
                <wp:extent cx="130810" cy="544195"/>
                <wp:effectExtent l="12700" t="0" r="21590" b="27305"/>
                <wp:wrapNone/>
                <wp:docPr id="273303484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810" cy="54419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75C5" id="Down Arrow 2" o:spid="_x0000_s1026" type="#_x0000_t67" style="position:absolute;margin-left:227.3pt;margin-top:179.75pt;width:10.3pt;height:42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" adj="19004" fillcolor="black [3213]" strokecolor="black [3213]" strokeweight="1pt"/>
            </w:pict>
          </mc:Fallback>
        </mc:AlternateContent>
      </w:r>
      <w:r w:rsidR="00D61B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8FDF19" wp14:editId="78A5D590">
                <wp:simplePos x="0" y="0"/>
                <wp:positionH relativeFrom="column">
                  <wp:posOffset>2888840</wp:posOffset>
                </wp:positionH>
                <wp:positionV relativeFrom="paragraph">
                  <wp:posOffset>1263015</wp:posOffset>
                </wp:positionV>
                <wp:extent cx="133985" cy="346635"/>
                <wp:effectExtent l="12700" t="0" r="31115" b="22225"/>
                <wp:wrapNone/>
                <wp:docPr id="954008630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34663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9862" id="Down Arrow 2" o:spid="_x0000_s1026" type="#_x0000_t67" style="position:absolute;margin-left:227.45pt;margin-top:99.45pt;width:10.55pt;height:2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" adj="17425" fillcolor="black [3213]" strokecolor="black [3213]" strokeweight="1pt"/>
            </w:pict>
          </mc:Fallback>
        </mc:AlternateContent>
      </w:r>
      <w:r w:rsidR="00D61B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6CD0C" wp14:editId="43801A38">
                <wp:simplePos x="0" y="0"/>
                <wp:positionH relativeFrom="column">
                  <wp:posOffset>2019300</wp:posOffset>
                </wp:positionH>
                <wp:positionV relativeFrom="paragraph">
                  <wp:posOffset>630742</wp:posOffset>
                </wp:positionV>
                <wp:extent cx="1816100" cy="495300"/>
                <wp:effectExtent l="0" t="0" r="12700" b="12700"/>
                <wp:wrapNone/>
                <wp:docPr id="1249417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BD446" w14:textId="655C479A" w:rsidR="00D61B92" w:rsidRPr="00ED40DD" w:rsidRDefault="006E049F" w:rsidP="006E049F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</w:rPr>
                            </w:pPr>
                            <w:r w:rsidRPr="00ED40DD">
                              <w:rPr>
                                <w:rFonts w:cs="Times New Roman (Body CS)"/>
                                <w:b/>
                                <w:bCs/>
                              </w:rPr>
                              <w:t>“</w:t>
                            </w:r>
                            <w:r w:rsidR="00D61B92" w:rsidRPr="00ED40DD">
                              <w:rPr>
                                <w:rFonts w:cs="Times New Roman (Body CS)"/>
                                <w:b/>
                                <w:bCs/>
                              </w:rPr>
                              <w:t>PEO Volunteer Sheet</w:t>
                            </w:r>
                            <w:r w:rsidRPr="00ED40DD">
                              <w:rPr>
                                <w:rFonts w:cs="Times New Roman (Body CS)"/>
                                <w:b/>
                                <w:bCs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CD0C" id="_x0000_s1039" type="#_x0000_t202" style="position:absolute;margin-left:159pt;margin-top:49.65pt;width:14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" fillcolor="white [3201]" strokeweight=".5pt">
                <v:textbox>
                  <w:txbxContent>
                    <w:p w14:paraId="1A3BD446" w14:textId="655C479A" w:rsidR="00D61B92" w:rsidRPr="00ED40DD" w:rsidRDefault="006E049F" w:rsidP="006E049F">
                      <w:pPr>
                        <w:jc w:val="center"/>
                        <w:rPr>
                          <w:rFonts w:cs="Times New Roman (Body CS)"/>
                          <w:b/>
                          <w:bCs/>
                        </w:rPr>
                      </w:pPr>
                      <w:r w:rsidRPr="00ED40DD">
                        <w:rPr>
                          <w:rFonts w:cs="Times New Roman (Body CS)"/>
                          <w:b/>
                          <w:bCs/>
                        </w:rPr>
                        <w:t>“</w:t>
                      </w:r>
                      <w:r w:rsidR="00D61B92" w:rsidRPr="00ED40DD">
                        <w:rPr>
                          <w:rFonts w:cs="Times New Roman (Body CS)"/>
                          <w:b/>
                          <w:bCs/>
                        </w:rPr>
                        <w:t>PEO Volunteer Sheet</w:t>
                      </w:r>
                      <w:r w:rsidRPr="00ED40DD">
                        <w:rPr>
                          <w:rFonts w:cs="Times New Roman (Body CS)"/>
                          <w:b/>
                          <w:bCs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61B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651B1" wp14:editId="1C1C0710">
                <wp:simplePos x="0" y="0"/>
                <wp:positionH relativeFrom="column">
                  <wp:posOffset>2905125</wp:posOffset>
                </wp:positionH>
                <wp:positionV relativeFrom="paragraph">
                  <wp:posOffset>233829</wp:posOffset>
                </wp:positionV>
                <wp:extent cx="120304" cy="279400"/>
                <wp:effectExtent l="12700" t="0" r="19685" b="25400"/>
                <wp:wrapNone/>
                <wp:docPr id="1102003664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04" cy="279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FC538" id="Down Arrow 2" o:spid="_x0000_s1026" type="#_x0000_t67" style="position:absolute;margin-left:228.75pt;margin-top:18.4pt;width:9.45pt;height:2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" adj="16950" fillcolor="black [3213]" strokecolor="black [3213]" strokeweight="1pt"/>
            </w:pict>
          </mc:Fallback>
        </mc:AlternateContent>
      </w:r>
      <w:r w:rsidR="00D61B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A89A6" wp14:editId="6FAAE7D6">
                <wp:simplePos x="0" y="0"/>
                <wp:positionH relativeFrom="column">
                  <wp:posOffset>2011680</wp:posOffset>
                </wp:positionH>
                <wp:positionV relativeFrom="paragraph">
                  <wp:posOffset>1749400</wp:posOffset>
                </wp:positionV>
                <wp:extent cx="1816100" cy="493395"/>
                <wp:effectExtent l="0" t="0" r="12700" b="14605"/>
                <wp:wrapNone/>
                <wp:docPr id="16464037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A1B80" w14:textId="354AD435" w:rsidR="00D61B92" w:rsidRPr="00ED40DD" w:rsidRDefault="006E049F" w:rsidP="00D61B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40DD">
                              <w:rPr>
                                <w:b/>
                                <w:bCs/>
                              </w:rPr>
                              <w:t>“</w:t>
                            </w:r>
                            <w:r w:rsidR="00D61B92" w:rsidRPr="00ED40DD">
                              <w:rPr>
                                <w:b/>
                                <w:bCs/>
                              </w:rPr>
                              <w:t>Vol and Man List</w:t>
                            </w:r>
                            <w:r w:rsidRPr="00ED40DD">
                              <w:rPr>
                                <w:b/>
                                <w:bCs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9A6" id="_x0000_s1040" type="#_x0000_t202" style="position:absolute;margin-left:158.4pt;margin-top:137.75pt;width:143pt;height:3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" fillcolor="white [3201]" strokeweight=".5pt">
                <v:textbox>
                  <w:txbxContent>
                    <w:p w14:paraId="039A1B80" w14:textId="354AD435" w:rsidR="00D61B92" w:rsidRPr="00ED40DD" w:rsidRDefault="006E049F" w:rsidP="00D61B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40DD">
                        <w:rPr>
                          <w:b/>
                          <w:bCs/>
                        </w:rPr>
                        <w:t>“</w:t>
                      </w:r>
                      <w:r w:rsidR="00D61B92" w:rsidRPr="00ED40DD">
                        <w:rPr>
                          <w:b/>
                          <w:bCs/>
                        </w:rPr>
                        <w:t>Vol and Man List</w:t>
                      </w:r>
                      <w:r w:rsidRPr="00ED40DD">
                        <w:rPr>
                          <w:b/>
                          <w:bCs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ins w:id="2" w:author="Matt Brown" w:date="2023-12-08T17:40:00Z">
        <w:r w:rsidR="00D61B92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8F459AA" wp14:editId="267CF806">
                  <wp:simplePos x="0" y="0"/>
                  <wp:positionH relativeFrom="column">
                    <wp:posOffset>2019300</wp:posOffset>
                  </wp:positionH>
                  <wp:positionV relativeFrom="paragraph">
                    <wp:posOffset>2871470</wp:posOffset>
                  </wp:positionV>
                  <wp:extent cx="1816100" cy="493395"/>
                  <wp:effectExtent l="0" t="0" r="12700" b="14605"/>
                  <wp:wrapNone/>
                  <wp:docPr id="1922783833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16100" cy="49339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0B5083" w14:textId="64D13FD2" w:rsidR="00D61B92" w:rsidRPr="00ED40DD" w:rsidRDefault="006E049F" w:rsidP="00D61B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D40DD">
                                <w:rPr>
                                  <w:b/>
                                  <w:bCs/>
                                </w:rPr>
                                <w:t>“</w:t>
                              </w:r>
                              <w:r w:rsidR="00D61B92" w:rsidRPr="00ED40DD">
                                <w:rPr>
                                  <w:b/>
                                  <w:bCs/>
                                </w:rPr>
                                <w:t>Skipping Man List</w:t>
                              </w:r>
                              <w:r w:rsidRPr="00ED40DD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8F459AA" id="_x0000_s1041" type="#_x0000_t202" style="position:absolute;margin-left:159pt;margin-top:226.1pt;width:143pt;height:3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" fillcolor="#ed7d31 [3205]" strokeweight=".5pt">
                  <v:textbox>
                    <w:txbxContent>
                      <w:p w14:paraId="550B5083" w14:textId="64D13FD2" w:rsidR="00D61B92" w:rsidRPr="00ED40DD" w:rsidRDefault="006E049F" w:rsidP="00D61B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D40DD">
                          <w:rPr>
                            <w:b/>
                            <w:bCs/>
                          </w:rPr>
                          <w:t>“</w:t>
                        </w:r>
                        <w:r w:rsidR="00D61B92" w:rsidRPr="00ED40DD">
                          <w:rPr>
                            <w:b/>
                            <w:bCs/>
                          </w:rPr>
                          <w:t>Skipping Man List</w:t>
                        </w:r>
                        <w:r w:rsidRPr="00ED40DD">
                          <w:rPr>
                            <w:b/>
                            <w:bCs/>
                          </w:rPr>
                          <w:t>”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D61B92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49E1B99" wp14:editId="27CC04FD">
                  <wp:simplePos x="0" y="0"/>
                  <wp:positionH relativeFrom="column">
                    <wp:posOffset>4394200</wp:posOffset>
                  </wp:positionH>
                  <wp:positionV relativeFrom="paragraph">
                    <wp:posOffset>2871470</wp:posOffset>
                  </wp:positionV>
                  <wp:extent cx="1816100" cy="493395"/>
                  <wp:effectExtent l="0" t="0" r="12700" b="14605"/>
                  <wp:wrapNone/>
                  <wp:docPr id="1719703335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16100" cy="49339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B3A61" w14:textId="5EE9F966" w:rsidR="00D61B92" w:rsidRPr="00ED40DD" w:rsidRDefault="006E049F" w:rsidP="00D61B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D40DD">
                                <w:rPr>
                                  <w:b/>
                                  <w:bCs/>
                                </w:rPr>
                                <w:t>“</w:t>
                              </w:r>
                              <w:r w:rsidR="00D61B92" w:rsidRPr="00ED40DD">
                                <w:rPr>
                                  <w:b/>
                                  <w:bCs/>
                                </w:rPr>
                                <w:t>Skipping All List</w:t>
                              </w:r>
                              <w:r w:rsidRPr="00ED40DD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9E1B99" id="_x0000_s1042" type="#_x0000_t202" style="position:absolute;margin-left:346pt;margin-top:226.1pt;width:143pt;height:3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" fillcolor="#70ad47 [3209]" strokeweight=".5pt">
                  <v:textbox>
                    <w:txbxContent>
                      <w:p w14:paraId="044B3A61" w14:textId="5EE9F966" w:rsidR="00D61B92" w:rsidRPr="00ED40DD" w:rsidRDefault="006E049F" w:rsidP="00D61B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D40DD">
                          <w:rPr>
                            <w:b/>
                            <w:bCs/>
                          </w:rPr>
                          <w:t>“</w:t>
                        </w:r>
                        <w:r w:rsidR="00D61B92" w:rsidRPr="00ED40DD">
                          <w:rPr>
                            <w:b/>
                            <w:bCs/>
                          </w:rPr>
                          <w:t>Skipping All List</w:t>
                        </w:r>
                        <w:r w:rsidRPr="00ED40DD">
                          <w:rPr>
                            <w:b/>
                            <w:bCs/>
                          </w:rPr>
                          <w:t>”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D61B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67113D" wp14:editId="33FE1F6A">
                <wp:simplePos x="0" y="0"/>
                <wp:positionH relativeFrom="column">
                  <wp:posOffset>4135120</wp:posOffset>
                </wp:positionH>
                <wp:positionV relativeFrom="paragraph">
                  <wp:posOffset>2234565</wp:posOffset>
                </wp:positionV>
                <wp:extent cx="123190" cy="621030"/>
                <wp:effectExtent l="190500" t="0" r="168910" b="0"/>
                <wp:wrapNone/>
                <wp:docPr id="1836580470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57526">
                          <a:off x="0" y="0"/>
                          <a:ext cx="123190" cy="6210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BFE9" id="Down Arrow 2" o:spid="_x0000_s1026" type="#_x0000_t67" style="position:absolute;margin-left:325.6pt;margin-top:175.95pt;width:9.7pt;height:48.9pt;rotation:-277706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" adj="19458" fillcolor="black [3213]" strokecolor="black [3213]" strokeweight="1pt"/>
            </w:pict>
          </mc:Fallback>
        </mc:AlternateContent>
      </w:r>
      <w:r w:rsidR="00D61B92">
        <w:br w:type="page"/>
      </w:r>
    </w:p>
    <w:p w14:paraId="1976B40E" w14:textId="611F85E4" w:rsidR="0038635D" w:rsidRDefault="0038635D" w:rsidP="0038635D">
      <w:pPr>
        <w:pStyle w:val="Heading1"/>
      </w:pPr>
      <w:r>
        <w:lastRenderedPageBreak/>
        <w:t>Event data, and PEO volunteering.</w:t>
      </w:r>
    </w:p>
    <w:p w14:paraId="3A1475AE" w14:textId="25979969" w:rsidR="00EE1550" w:rsidRDefault="00EE1550" w:rsidP="00EE1550">
      <w:r>
        <w:t>“</w:t>
      </w:r>
      <w:r w:rsidRPr="00EE1550">
        <w:rPr>
          <w:rStyle w:val="Heading2Char"/>
        </w:rPr>
        <w:t>Raw Event Data”</w:t>
      </w:r>
    </w:p>
    <w:p w14:paraId="63C9AC0C" w14:textId="77777777" w:rsidR="00EE1550" w:rsidRDefault="00EE1550" w:rsidP="00EE1550">
      <w:pPr>
        <w:pStyle w:val="ListParagraph"/>
        <w:numPr>
          <w:ilvl w:val="0"/>
          <w:numId w:val="2"/>
        </w:numPr>
      </w:pPr>
      <w:r>
        <w:t xml:space="preserve">In sheet “Raw Event Data”, I have pasted in the PEO staffing needs for each event in 2022. </w:t>
      </w:r>
    </w:p>
    <w:p w14:paraId="293E2FA7" w14:textId="49F554F9" w:rsidR="00EE1550" w:rsidRDefault="00EE1550" w:rsidP="00EE1550">
      <w:pPr>
        <w:pStyle w:val="ListParagraph"/>
        <w:numPr>
          <w:ilvl w:val="0"/>
          <w:numId w:val="2"/>
        </w:numPr>
      </w:pPr>
      <w:r>
        <w:t>After clearing out all null or 0 values, I was left with 281 events. Column D references the Event and It’s number in sequence. Column E is each event’s staffing need.</w:t>
      </w:r>
    </w:p>
    <w:p w14:paraId="16195695" w14:textId="3BBBF7F9" w:rsidR="00EE1550" w:rsidRDefault="00EE1550" w:rsidP="00EE1550">
      <w:pPr>
        <w:pStyle w:val="ListParagraph"/>
        <w:numPr>
          <w:ilvl w:val="0"/>
          <w:numId w:val="2"/>
        </w:numPr>
      </w:pPr>
      <w:r>
        <w:t>I then transposed those staffing needs into cell F2. The cells F2:JZ2 will be referenced in future sheets.</w:t>
      </w:r>
    </w:p>
    <w:p w14:paraId="6377A68A" w14:textId="1F4C99DC" w:rsidR="00EE1550" w:rsidRDefault="00EE1550" w:rsidP="00EE1550">
      <w:pPr>
        <w:pStyle w:val="Heading3"/>
      </w:pPr>
      <w:r>
        <w:t>“PEO Volunteer Sheet”</w:t>
      </w:r>
    </w:p>
    <w:p w14:paraId="0BFA1A87" w14:textId="48B699C4" w:rsidR="00EE1550" w:rsidRDefault="00EE1550" w:rsidP="00EE1550">
      <w:pPr>
        <w:pStyle w:val="ListParagraph"/>
        <w:numPr>
          <w:ilvl w:val="0"/>
          <w:numId w:val="1"/>
        </w:numPr>
      </w:pPr>
      <w:r>
        <w:t>This sheet is the engine for volunteer data. In column A, I created rows for each PEO totaling 80. In range C2:JX3 I pasted the Event # and the PEO staffing need for that event.</w:t>
      </w:r>
    </w:p>
    <w:p w14:paraId="4D4215BE" w14:textId="2050F016" w:rsidR="00EE1550" w:rsidRDefault="00EE1550" w:rsidP="00EE1550">
      <w:pPr>
        <w:pStyle w:val="ListParagraph"/>
        <w:numPr>
          <w:ilvl w:val="0"/>
          <w:numId w:val="1"/>
        </w:numPr>
      </w:pPr>
      <w:r>
        <w:t>Each cell in Range D3:JX82 has a value of TRUE or FALSE. A TRUE value in cell D3 means that PEO 1</w:t>
      </w:r>
      <w:r w:rsidRPr="00EE1550">
        <w:rPr>
          <w:b/>
          <w:bCs/>
        </w:rPr>
        <w:t xml:space="preserve"> volunteered</w:t>
      </w:r>
      <w:r>
        <w:t xml:space="preserve"> for Event 1. </w:t>
      </w:r>
    </w:p>
    <w:p w14:paraId="2F5019D4" w14:textId="0C6CF366" w:rsidR="00EE1550" w:rsidRDefault="009D5075" w:rsidP="00EE1550">
      <w:pPr>
        <w:pStyle w:val="ListParagraph"/>
        <w:numPr>
          <w:ilvl w:val="0"/>
          <w:numId w:val="1"/>
        </w:numPr>
      </w:pPr>
      <w:r>
        <w:t>The values are determined by the formula =</w:t>
      </w:r>
      <w:proofErr w:type="gramStart"/>
      <w:r>
        <w:t>RANDBETWEEN(</w:t>
      </w:r>
      <w:proofErr w:type="gramEnd"/>
      <w:r>
        <w:t xml:space="preserve">). </w:t>
      </w:r>
    </w:p>
    <w:p w14:paraId="1BFE4F0D" w14:textId="59F50C37" w:rsidR="009D5075" w:rsidRDefault="009D5075" w:rsidP="00EE1550">
      <w:pPr>
        <w:pStyle w:val="ListParagraph"/>
        <w:numPr>
          <w:ilvl w:val="0"/>
          <w:numId w:val="1"/>
        </w:numPr>
      </w:pPr>
      <w:r>
        <w:t xml:space="preserve">For the model to work, the values inside the volunteer range need to be static, which is why you don’t see a formula in them. </w:t>
      </w:r>
    </w:p>
    <w:p w14:paraId="3C5D3A9D" w14:textId="6E9EEC03" w:rsidR="009D5075" w:rsidRDefault="009D5075" w:rsidP="009D5075">
      <w:pPr>
        <w:pStyle w:val="ListParagraph"/>
        <w:numPr>
          <w:ilvl w:val="1"/>
          <w:numId w:val="1"/>
        </w:numPr>
      </w:pPr>
      <w:r>
        <w:t xml:space="preserve">To test different volunteer rates, or test the same rate multiple times, take the formula in cell JZ3 </w:t>
      </w:r>
      <w:r w:rsidRPr="009D5075">
        <w:t>[</w:t>
      </w:r>
      <w:r w:rsidRPr="009D5075">
        <w:rPr>
          <w:i/>
          <w:iCs/>
        </w:rPr>
        <w:t>=IF(</w:t>
      </w:r>
      <w:proofErr w:type="gramStart"/>
      <w:r w:rsidRPr="009D5075">
        <w:rPr>
          <w:i/>
          <w:iCs/>
        </w:rPr>
        <w:t>RANDBETWEEN(</w:t>
      </w:r>
      <w:proofErr w:type="gramEnd"/>
      <w:r w:rsidRPr="009D5075">
        <w:rPr>
          <w:i/>
          <w:iCs/>
        </w:rPr>
        <w:t>0,100)&lt;=$KA$3, TRUE, FALSE)</w:t>
      </w:r>
      <w:r>
        <w:t>], and paste it into every cell in the volunteer range [D3:JX82].</w:t>
      </w:r>
    </w:p>
    <w:p w14:paraId="37711A7A" w14:textId="5BF36C33" w:rsidR="009D5075" w:rsidRDefault="009D5075" w:rsidP="009D5075">
      <w:pPr>
        <w:pStyle w:val="ListParagraph"/>
        <w:numPr>
          <w:ilvl w:val="1"/>
          <w:numId w:val="1"/>
        </w:numPr>
      </w:pPr>
      <w:r>
        <w:t xml:space="preserve">Once each cell has the formula, go to cell </w:t>
      </w:r>
      <w:proofErr w:type="gramStart"/>
      <w:r>
        <w:t>KA3</w:t>
      </w:r>
      <w:proofErr w:type="gramEnd"/>
      <w:r>
        <w:t xml:space="preserve"> and input your desired volunteer rate. (Use whole numbers to reflect percentages—20.00 = 20%.)</w:t>
      </w:r>
    </w:p>
    <w:p w14:paraId="7BABDC55" w14:textId="127DA688" w:rsidR="009D5075" w:rsidRDefault="009D5075" w:rsidP="009D5075">
      <w:pPr>
        <w:pStyle w:val="ListParagraph"/>
        <w:numPr>
          <w:ilvl w:val="1"/>
          <w:numId w:val="1"/>
        </w:numPr>
      </w:pPr>
      <w:r>
        <w:t xml:space="preserve">Cells KB3:KD3 are there to test if the outcome is accurate to the desired volunteer rate. </w:t>
      </w:r>
    </w:p>
    <w:p w14:paraId="6ACD79C1" w14:textId="495D55A8" w:rsidR="009D5075" w:rsidRDefault="009D5075" w:rsidP="009D5075">
      <w:pPr>
        <w:pStyle w:val="ListParagraph"/>
        <w:numPr>
          <w:ilvl w:val="1"/>
          <w:numId w:val="1"/>
        </w:numPr>
      </w:pPr>
      <w:r>
        <w:t>Once you have the desired outcome, copy all cells from the volunteer range [D3:JX82] and “paste special”</w:t>
      </w:r>
      <w:r w:rsidR="007667AE">
        <w:t xml:space="preserve"> </w:t>
      </w:r>
      <w:r>
        <w:t>-&gt;</w:t>
      </w:r>
      <w:r w:rsidR="007667AE">
        <w:t xml:space="preserve"> “</w:t>
      </w:r>
      <w:r>
        <w:t>values”.</w:t>
      </w:r>
    </w:p>
    <w:p w14:paraId="09E064F6" w14:textId="77777777" w:rsidR="002002AE" w:rsidRDefault="002002AE" w:rsidP="002002AE">
      <w:pPr>
        <w:pStyle w:val="Heading3"/>
      </w:pPr>
      <w:r>
        <w:t>“Vol and Man List”</w:t>
      </w:r>
    </w:p>
    <w:p w14:paraId="008DEA3E" w14:textId="77777777" w:rsidR="002002AE" w:rsidRDefault="002002AE" w:rsidP="002002AE">
      <w:pPr>
        <w:pStyle w:val="ListParagraph"/>
        <w:numPr>
          <w:ilvl w:val="0"/>
          <w:numId w:val="5"/>
        </w:numPr>
      </w:pPr>
      <w:r>
        <w:t xml:space="preserve">This sheet is where the raw volunteer data goes to get sorted for the </w:t>
      </w:r>
      <w:r w:rsidRPr="00B24B3E">
        <w:rPr>
          <w:color w:val="4472C4" w:themeColor="accent1"/>
        </w:rPr>
        <w:t xml:space="preserve">Seniority </w:t>
      </w:r>
      <w:r>
        <w:t>Model.</w:t>
      </w:r>
    </w:p>
    <w:p w14:paraId="5F5FFAD4" w14:textId="77777777" w:rsidR="002002AE" w:rsidRDefault="002002AE" w:rsidP="002002AE">
      <w:pPr>
        <w:pStyle w:val="ListParagraph"/>
        <w:numPr>
          <w:ilvl w:val="0"/>
          <w:numId w:val="5"/>
        </w:numPr>
      </w:pPr>
      <w:r>
        <w:t>Column A is a helpful column with section labels and #’s to make sure I am not missing any data.</w:t>
      </w:r>
    </w:p>
    <w:p w14:paraId="00267A9A" w14:textId="77777777" w:rsidR="002002AE" w:rsidRDefault="002002AE" w:rsidP="002002AE">
      <w:pPr>
        <w:pStyle w:val="ListParagraph"/>
        <w:numPr>
          <w:ilvl w:val="0"/>
          <w:numId w:val="5"/>
        </w:numPr>
      </w:pPr>
      <w:r>
        <w:t>Section 1 is from rows 1-82 and defined by black outlines. This section is to sort out which PEO’s volunteered for each event.</w:t>
      </w:r>
    </w:p>
    <w:p w14:paraId="5F3A0DE1" w14:textId="77777777" w:rsidR="002002AE" w:rsidRDefault="002002AE" w:rsidP="002002AE">
      <w:pPr>
        <w:pStyle w:val="ListParagraph"/>
        <w:numPr>
          <w:ilvl w:val="0"/>
          <w:numId w:val="5"/>
        </w:numPr>
      </w:pPr>
      <w:r>
        <w:t>Columns D1:JX1 are labels for each event number.</w:t>
      </w:r>
    </w:p>
    <w:p w14:paraId="513369D3" w14:textId="77777777" w:rsidR="002002AE" w:rsidRPr="00B24B3E" w:rsidRDefault="002002AE" w:rsidP="002002AE">
      <w:pPr>
        <w:pStyle w:val="ListParagraph"/>
        <w:numPr>
          <w:ilvl w:val="0"/>
          <w:numId w:val="5"/>
        </w:numPr>
      </w:pPr>
      <w:r>
        <w:t xml:space="preserve">To filter out and sort each volunteer I used the formula </w:t>
      </w:r>
      <w:r w:rsidRPr="00B24B3E">
        <w:rPr>
          <w:i/>
          <w:iCs/>
        </w:rPr>
        <w:t>[=</w:t>
      </w:r>
      <w:proofErr w:type="gramStart"/>
      <w:r w:rsidRPr="00B24B3E">
        <w:rPr>
          <w:i/>
          <w:iCs/>
        </w:rPr>
        <w:t>SORT(</w:t>
      </w:r>
      <w:proofErr w:type="gramEnd"/>
      <w:r w:rsidRPr="00B24B3E">
        <w:rPr>
          <w:i/>
          <w:iCs/>
        </w:rPr>
        <w:t>FILTER('PEO Volunteer Sheet'!$A$3:$A$82, 'PEO Volunteer Sheet'!D$3:D$82 = TRUE), 1, 1)]</w:t>
      </w:r>
    </w:p>
    <w:p w14:paraId="3C6F99E5" w14:textId="77777777" w:rsidR="002002AE" w:rsidRDefault="002002AE" w:rsidP="002002AE">
      <w:pPr>
        <w:pStyle w:val="ListParagraph"/>
        <w:numPr>
          <w:ilvl w:val="1"/>
          <w:numId w:val="5"/>
        </w:numPr>
      </w:pPr>
      <w:r>
        <w:t>This does 3 things:</w:t>
      </w:r>
    </w:p>
    <w:p w14:paraId="206FC2A8" w14:textId="77777777" w:rsidR="002002AE" w:rsidRDefault="002002AE" w:rsidP="002002AE">
      <w:pPr>
        <w:pStyle w:val="ListParagraph"/>
        <w:numPr>
          <w:ilvl w:val="2"/>
          <w:numId w:val="5"/>
        </w:numPr>
      </w:pPr>
      <w:r>
        <w:t>References which values were true for Event #1 in the “PEO Volunteer Sheet” sheet.</w:t>
      </w:r>
    </w:p>
    <w:p w14:paraId="7A8B600C" w14:textId="77777777" w:rsidR="002002AE" w:rsidRDefault="002002AE" w:rsidP="002002AE">
      <w:pPr>
        <w:pStyle w:val="ListParagraph"/>
        <w:numPr>
          <w:ilvl w:val="2"/>
          <w:numId w:val="5"/>
        </w:numPr>
      </w:pPr>
      <w:r>
        <w:t xml:space="preserve">Takes the corresponding PEO # from column A in that </w:t>
      </w:r>
      <w:proofErr w:type="gramStart"/>
      <w:r>
        <w:t>sheet</w:t>
      </w:r>
      <w:proofErr w:type="gramEnd"/>
    </w:p>
    <w:p w14:paraId="4FF0B554" w14:textId="77777777" w:rsidR="002002AE" w:rsidRDefault="002002AE" w:rsidP="002002AE">
      <w:pPr>
        <w:pStyle w:val="ListParagraph"/>
        <w:numPr>
          <w:ilvl w:val="2"/>
          <w:numId w:val="5"/>
        </w:numPr>
      </w:pPr>
      <w:r>
        <w:t xml:space="preserve">Sorts them based on </w:t>
      </w:r>
      <w:proofErr w:type="gramStart"/>
      <w:r>
        <w:t>seniority</w:t>
      </w:r>
      <w:proofErr w:type="gramEnd"/>
    </w:p>
    <w:p w14:paraId="606932DA" w14:textId="77777777" w:rsidR="002002AE" w:rsidRDefault="002002AE" w:rsidP="002002AE">
      <w:pPr>
        <w:pStyle w:val="ListParagraph"/>
        <w:numPr>
          <w:ilvl w:val="0"/>
          <w:numId w:val="5"/>
        </w:numPr>
      </w:pPr>
      <w:r>
        <w:t>What we are left with is list of volunteers for that specific event in seniority order.</w:t>
      </w:r>
    </w:p>
    <w:p w14:paraId="3ED0BF25" w14:textId="77777777" w:rsidR="002002AE" w:rsidRDefault="002002AE" w:rsidP="002002AE">
      <w:pPr>
        <w:pStyle w:val="ListParagraph"/>
        <w:numPr>
          <w:ilvl w:val="1"/>
          <w:numId w:val="5"/>
        </w:numPr>
      </w:pPr>
      <w:r>
        <w:t>That is repeated for every single event.</w:t>
      </w:r>
    </w:p>
    <w:p w14:paraId="6941C222" w14:textId="77777777" w:rsidR="002002AE" w:rsidRDefault="002002AE" w:rsidP="002002AE">
      <w:pPr>
        <w:pStyle w:val="ListParagraph"/>
        <w:numPr>
          <w:ilvl w:val="0"/>
          <w:numId w:val="5"/>
        </w:numPr>
      </w:pPr>
      <w:r>
        <w:lastRenderedPageBreak/>
        <w:t>Section 2, starting at Row 83, is the same process but filters and sorts the data by FALSE values (did not volunteer).</w:t>
      </w:r>
    </w:p>
    <w:p w14:paraId="1AC18E6F" w14:textId="77777777" w:rsidR="002002AE" w:rsidRDefault="002002AE" w:rsidP="002002AE">
      <w:pPr>
        <w:pStyle w:val="ListParagraph"/>
        <w:numPr>
          <w:ilvl w:val="1"/>
          <w:numId w:val="5"/>
        </w:numPr>
      </w:pPr>
      <w:r>
        <w:t>This is sorted in Reverse Seniority, and repeated.</w:t>
      </w:r>
    </w:p>
    <w:p w14:paraId="0E820A60" w14:textId="77777777" w:rsidR="002002AE" w:rsidRDefault="002002AE" w:rsidP="002002AE">
      <w:pPr>
        <w:pStyle w:val="ListParagraph"/>
        <w:numPr>
          <w:ilvl w:val="0"/>
          <w:numId w:val="5"/>
        </w:numPr>
      </w:pPr>
      <w:r>
        <w:t>Section 3, starting at Row 166, combines the lists using this formula [</w:t>
      </w:r>
      <w:r w:rsidRPr="00D975A7">
        <w:rPr>
          <w:i/>
          <w:iCs/>
        </w:rPr>
        <w:t>=</w:t>
      </w:r>
      <w:proofErr w:type="gramStart"/>
      <w:r w:rsidRPr="00D975A7">
        <w:rPr>
          <w:i/>
          <w:iCs/>
        </w:rPr>
        <w:t>VSTACK(</w:t>
      </w:r>
      <w:proofErr w:type="gramEnd"/>
      <w:r w:rsidRPr="00D975A7">
        <w:rPr>
          <w:i/>
          <w:iCs/>
        </w:rPr>
        <w:t>FILTER(D$2:D81, D$2:D$81 &lt;&gt;""), FILTER(D$84:D$165,D$84:D$165&lt;&gt;""))</w:t>
      </w:r>
      <w:r>
        <w:t>]</w:t>
      </w:r>
    </w:p>
    <w:p w14:paraId="2DD4B462" w14:textId="77777777" w:rsidR="002002AE" w:rsidRDefault="002002AE" w:rsidP="002002AE">
      <w:pPr>
        <w:pStyle w:val="ListParagraph"/>
        <w:numPr>
          <w:ilvl w:val="1"/>
          <w:numId w:val="5"/>
        </w:numPr>
      </w:pPr>
      <w:r>
        <w:t>This does 3 things:</w:t>
      </w:r>
    </w:p>
    <w:p w14:paraId="5418CD38" w14:textId="77777777" w:rsidR="002002AE" w:rsidRDefault="002002AE" w:rsidP="002002AE">
      <w:pPr>
        <w:pStyle w:val="ListParagraph"/>
        <w:numPr>
          <w:ilvl w:val="2"/>
          <w:numId w:val="5"/>
        </w:numPr>
      </w:pPr>
      <w:r>
        <w:t xml:space="preserve">Filters the entire range for volunteers for that event, excluding null </w:t>
      </w:r>
      <w:proofErr w:type="gramStart"/>
      <w:r>
        <w:t>values</w:t>
      </w:r>
      <w:proofErr w:type="gramEnd"/>
    </w:p>
    <w:p w14:paraId="5685D155" w14:textId="4D9562DB" w:rsidR="002002AE" w:rsidRDefault="002002AE" w:rsidP="002002AE">
      <w:pPr>
        <w:pStyle w:val="ListParagraph"/>
        <w:numPr>
          <w:ilvl w:val="2"/>
          <w:numId w:val="5"/>
        </w:numPr>
      </w:pPr>
      <w:r>
        <w:t xml:space="preserve">Filters the mandatory range (non-volunteers), </w:t>
      </w:r>
      <w:r w:rsidR="007667AE">
        <w:t>excluding</w:t>
      </w:r>
      <w:r>
        <w:t xml:space="preserve"> null </w:t>
      </w:r>
      <w:proofErr w:type="gramStart"/>
      <w:r>
        <w:t>values</w:t>
      </w:r>
      <w:proofErr w:type="gramEnd"/>
    </w:p>
    <w:p w14:paraId="66BC8A9C" w14:textId="77777777" w:rsidR="002002AE" w:rsidRDefault="002002AE" w:rsidP="002002AE">
      <w:pPr>
        <w:pStyle w:val="ListParagraph"/>
        <w:numPr>
          <w:ilvl w:val="2"/>
          <w:numId w:val="5"/>
        </w:numPr>
      </w:pPr>
      <w:r>
        <w:t xml:space="preserve">Combines them, putting the volunteers on top and the mandatory list just </w:t>
      </w:r>
      <w:proofErr w:type="gramStart"/>
      <w:r>
        <w:t>below</w:t>
      </w:r>
      <w:proofErr w:type="gramEnd"/>
    </w:p>
    <w:p w14:paraId="6A1E6F9E" w14:textId="77777777" w:rsidR="002002AE" w:rsidRDefault="002002AE" w:rsidP="002002AE">
      <w:pPr>
        <w:pStyle w:val="ListParagraph"/>
        <w:numPr>
          <w:ilvl w:val="0"/>
          <w:numId w:val="5"/>
        </w:numPr>
      </w:pPr>
      <w:r>
        <w:t>We are left with an exact list of who should be picked in order.</w:t>
      </w:r>
    </w:p>
    <w:p w14:paraId="726E3B28" w14:textId="77777777" w:rsidR="002002AE" w:rsidRPr="00EE1550" w:rsidRDefault="002002AE" w:rsidP="00B24B3E"/>
    <w:p w14:paraId="778FF4AE" w14:textId="11C02ECC" w:rsidR="0038635D" w:rsidRPr="008665B9" w:rsidRDefault="0038635D" w:rsidP="008665B9">
      <w:pPr>
        <w:pStyle w:val="Heading1"/>
      </w:pPr>
      <w:r w:rsidRPr="008665B9">
        <w:rPr>
          <w:color w:val="4472C4" w:themeColor="accent1"/>
        </w:rPr>
        <w:t>Seniority</w:t>
      </w:r>
      <w:r>
        <w:t xml:space="preserve"> Model</w:t>
      </w:r>
    </w:p>
    <w:p w14:paraId="75EC16B5" w14:textId="6866E3E6" w:rsidR="00D975A7" w:rsidRDefault="00D975A7" w:rsidP="00D975A7">
      <w:pPr>
        <w:pStyle w:val="Heading3"/>
      </w:pPr>
      <w:r>
        <w:t>“Event Selection_Seniority”</w:t>
      </w:r>
    </w:p>
    <w:p w14:paraId="0D1958FC" w14:textId="43CF1EF0" w:rsidR="00D975A7" w:rsidRDefault="001D07AF" w:rsidP="00D975A7">
      <w:pPr>
        <w:pStyle w:val="ListParagraph"/>
        <w:numPr>
          <w:ilvl w:val="0"/>
          <w:numId w:val="6"/>
        </w:numPr>
      </w:pPr>
      <w:r>
        <w:t xml:space="preserve">This sheet is where selection </w:t>
      </w:r>
      <w:proofErr w:type="gramStart"/>
      <w:r>
        <w:t>actually happens</w:t>
      </w:r>
      <w:proofErr w:type="gramEnd"/>
      <w:r>
        <w:t>.</w:t>
      </w:r>
    </w:p>
    <w:p w14:paraId="461DFBFD" w14:textId="4FA12783" w:rsidR="001D07AF" w:rsidRDefault="001D07AF" w:rsidP="00D975A7">
      <w:pPr>
        <w:pStyle w:val="ListParagraph"/>
        <w:numPr>
          <w:ilvl w:val="0"/>
          <w:numId w:val="6"/>
        </w:numPr>
      </w:pPr>
      <w:r>
        <w:t>Column A is a list of PEO’s 1-80</w:t>
      </w:r>
    </w:p>
    <w:p w14:paraId="22768BC2" w14:textId="51F07FBD" w:rsidR="001D07AF" w:rsidRDefault="001D07AF" w:rsidP="00D975A7">
      <w:pPr>
        <w:pStyle w:val="ListParagraph"/>
        <w:numPr>
          <w:ilvl w:val="0"/>
          <w:numId w:val="6"/>
        </w:numPr>
      </w:pPr>
      <w:r>
        <w:t xml:space="preserve">Column B is a </w:t>
      </w:r>
      <w:proofErr w:type="gramStart"/>
      <w:r>
        <w:t>COUNTIF(</w:t>
      </w:r>
      <w:proofErr w:type="gramEnd"/>
      <w:r>
        <w:t>) function that tally’s how many times the corresponding value in column A occurs.  [</w:t>
      </w:r>
      <w:r w:rsidRPr="001D07AF">
        <w:rPr>
          <w:i/>
          <w:iCs/>
        </w:rPr>
        <w:t>=COUNTIF($D$</w:t>
      </w:r>
      <w:proofErr w:type="gramStart"/>
      <w:r w:rsidRPr="001D07AF">
        <w:rPr>
          <w:i/>
          <w:iCs/>
        </w:rPr>
        <w:t>3:$</w:t>
      </w:r>
      <w:proofErr w:type="gramEnd"/>
      <w:r w:rsidRPr="001D07AF">
        <w:rPr>
          <w:i/>
          <w:iCs/>
        </w:rPr>
        <w:t>JX$82,A3)</w:t>
      </w:r>
      <w:r>
        <w:t>].</w:t>
      </w:r>
    </w:p>
    <w:p w14:paraId="39171FFA" w14:textId="2A3FAAC3" w:rsidR="001D07AF" w:rsidRDefault="001D07AF" w:rsidP="00D975A7">
      <w:pPr>
        <w:pStyle w:val="ListParagraph"/>
        <w:numPr>
          <w:ilvl w:val="0"/>
          <w:numId w:val="6"/>
        </w:numPr>
      </w:pPr>
      <w:r>
        <w:t xml:space="preserve">Cell C1 is a reference cell for </w:t>
      </w:r>
      <w:proofErr w:type="gramStart"/>
      <w:r>
        <w:t>all of</w:t>
      </w:r>
      <w:proofErr w:type="gramEnd"/>
      <w:r>
        <w:t xml:space="preserve"> the Event data</w:t>
      </w:r>
      <w:r w:rsidR="001A4745">
        <w:t>. It’s pulled from the “PEO Volunteer Sheet” sheet to ensure all systems have the same event data. The reference fills in the Range C1:JX2 total 281 Events and their staffing needs.</w:t>
      </w:r>
    </w:p>
    <w:p w14:paraId="6691ACA0" w14:textId="4C29E46E" w:rsidR="001A4745" w:rsidRPr="001A4745" w:rsidRDefault="001A4745" w:rsidP="00D975A7">
      <w:pPr>
        <w:pStyle w:val="ListParagraph"/>
        <w:numPr>
          <w:ilvl w:val="0"/>
          <w:numId w:val="6"/>
        </w:numPr>
        <w:rPr>
          <w:i/>
          <w:iCs/>
        </w:rPr>
      </w:pPr>
      <w:r>
        <w:t>The events are then filled in row 3 using this formula [</w:t>
      </w:r>
      <w:r w:rsidRPr="001A4745">
        <w:rPr>
          <w:i/>
          <w:iCs/>
        </w:rPr>
        <w:t>=</w:t>
      </w:r>
      <w:proofErr w:type="gramStart"/>
      <w:r w:rsidRPr="001A4745">
        <w:rPr>
          <w:i/>
          <w:iCs/>
        </w:rPr>
        <w:t>INDEX(</w:t>
      </w:r>
      <w:proofErr w:type="gramEnd"/>
      <w:r w:rsidRPr="001A4745">
        <w:rPr>
          <w:i/>
          <w:iCs/>
        </w:rPr>
        <w:t>'Vol and Man List'!D$167#,SEQUENCE(D$1))</w:t>
      </w:r>
      <w:r>
        <w:t xml:space="preserve">] </w:t>
      </w:r>
    </w:p>
    <w:p w14:paraId="251F755B" w14:textId="0D9889D2" w:rsidR="001A4745" w:rsidRPr="001A4745" w:rsidRDefault="001A4745" w:rsidP="001A4745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This formula does 2 </w:t>
      </w:r>
      <w:proofErr w:type="gramStart"/>
      <w:r>
        <w:t>things</w:t>
      </w:r>
      <w:proofErr w:type="gramEnd"/>
    </w:p>
    <w:p w14:paraId="09A2DF54" w14:textId="4DDA80C1" w:rsidR="001A4745" w:rsidRPr="001A4745" w:rsidRDefault="001A4745" w:rsidP="001A4745">
      <w:pPr>
        <w:pStyle w:val="ListParagraph"/>
        <w:numPr>
          <w:ilvl w:val="2"/>
          <w:numId w:val="6"/>
        </w:numPr>
        <w:rPr>
          <w:i/>
          <w:iCs/>
        </w:rPr>
      </w:pPr>
      <w:r>
        <w:t>Pulls in the entire combined list from “Vol and Man List” [D$167#]</w:t>
      </w:r>
    </w:p>
    <w:p w14:paraId="1E0F1A41" w14:textId="07B4B76A" w:rsidR="001A4745" w:rsidRPr="001A4745" w:rsidRDefault="001A4745" w:rsidP="001A4745">
      <w:pPr>
        <w:pStyle w:val="ListParagraph"/>
        <w:numPr>
          <w:ilvl w:val="2"/>
          <w:numId w:val="6"/>
        </w:numPr>
        <w:rPr>
          <w:i/>
          <w:iCs/>
        </w:rPr>
      </w:pPr>
      <w:r>
        <w:t>Lists them in sequence until the number of PEO’s needed is filled. (The sequence length is determined by cell D$1)</w:t>
      </w:r>
    </w:p>
    <w:p w14:paraId="3449BE5E" w14:textId="06194739" w:rsidR="001A4745" w:rsidRPr="001A4745" w:rsidRDefault="001A4745" w:rsidP="001A4745">
      <w:pPr>
        <w:pStyle w:val="ListParagraph"/>
        <w:numPr>
          <w:ilvl w:val="0"/>
          <w:numId w:val="6"/>
        </w:numPr>
        <w:rPr>
          <w:i/>
          <w:iCs/>
        </w:rPr>
      </w:pPr>
      <w:r>
        <w:t>This is repeated for every event column.</w:t>
      </w:r>
    </w:p>
    <w:p w14:paraId="5A583C97" w14:textId="1F43DF57" w:rsidR="001A4745" w:rsidRPr="001A4745" w:rsidRDefault="001A4745" w:rsidP="001A4745">
      <w:pPr>
        <w:pStyle w:val="ListParagraph"/>
        <w:numPr>
          <w:ilvl w:val="0"/>
          <w:numId w:val="6"/>
        </w:numPr>
        <w:rPr>
          <w:i/>
          <w:iCs/>
        </w:rPr>
      </w:pPr>
      <w:r>
        <w:t>Now all Events have been filled.</w:t>
      </w:r>
    </w:p>
    <w:p w14:paraId="52BD2540" w14:textId="00869A6A" w:rsidR="001A4745" w:rsidRPr="001A4745" w:rsidRDefault="001A4745" w:rsidP="001A474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Data is referenced in the “Analysis” sheet which I will touch on more </w:t>
      </w:r>
      <w:proofErr w:type="gramStart"/>
      <w:r>
        <w:t>later</w:t>
      </w:r>
      <w:proofErr w:type="gramEnd"/>
    </w:p>
    <w:p w14:paraId="3F116C00" w14:textId="77777777" w:rsidR="009D5075" w:rsidRPr="009D5075" w:rsidRDefault="009D5075" w:rsidP="00B24B3E">
      <w:pPr>
        <w:pStyle w:val="ListParagraph"/>
      </w:pPr>
    </w:p>
    <w:p w14:paraId="61C5104E" w14:textId="6A2CB43B" w:rsidR="0038635D" w:rsidRDefault="0038635D" w:rsidP="0038635D">
      <w:pPr>
        <w:pStyle w:val="Heading1"/>
      </w:pPr>
      <w:r w:rsidRPr="0038635D">
        <w:rPr>
          <w:color w:val="ED7D31" w:themeColor="accent2"/>
        </w:rPr>
        <w:t xml:space="preserve">Skipping Mandatory Only </w:t>
      </w:r>
      <w:r>
        <w:t>Model</w:t>
      </w:r>
    </w:p>
    <w:p w14:paraId="14B7E9BA" w14:textId="751FF46F" w:rsidR="001A4745" w:rsidRDefault="001A4745" w:rsidP="001A4745">
      <w:pPr>
        <w:pStyle w:val="Heading3"/>
      </w:pPr>
      <w:r>
        <w:t>“Skipping Man List”</w:t>
      </w:r>
    </w:p>
    <w:p w14:paraId="6E8E2E61" w14:textId="1B0A6F44" w:rsidR="001A4745" w:rsidRDefault="001A4745" w:rsidP="001A4745">
      <w:pPr>
        <w:pStyle w:val="ListParagraph"/>
        <w:numPr>
          <w:ilvl w:val="0"/>
          <w:numId w:val="5"/>
        </w:numPr>
      </w:pPr>
      <w:r>
        <w:t xml:space="preserve">This sheet is where the raw non-volunteer data goes to get sorted for the </w:t>
      </w:r>
      <w:r w:rsidRPr="001A4745">
        <w:rPr>
          <w:color w:val="ED7D31" w:themeColor="accent2"/>
        </w:rPr>
        <w:t xml:space="preserve">Skipping Mandatory Only </w:t>
      </w:r>
      <w:r>
        <w:t>Model.</w:t>
      </w:r>
    </w:p>
    <w:p w14:paraId="1CD8BDEA" w14:textId="2364BBD5" w:rsidR="001A4745" w:rsidRDefault="001A4745" w:rsidP="001A4745">
      <w:pPr>
        <w:pStyle w:val="ListParagraph"/>
        <w:numPr>
          <w:ilvl w:val="0"/>
          <w:numId w:val="5"/>
        </w:numPr>
      </w:pPr>
      <w:r>
        <w:t>Volunteer data is pulled from the “Vol and Man List” sheet as to reduce redundancy.</w:t>
      </w:r>
    </w:p>
    <w:p w14:paraId="388FD4EF" w14:textId="77777777" w:rsidR="00311260" w:rsidRDefault="001A4745" w:rsidP="00311260">
      <w:pPr>
        <w:pStyle w:val="ListParagraph"/>
        <w:numPr>
          <w:ilvl w:val="0"/>
          <w:numId w:val="5"/>
        </w:numPr>
      </w:pPr>
      <w:r>
        <w:t>Column A is a helpful column with section labels and #’s to make sure I am not missing any data.</w:t>
      </w:r>
    </w:p>
    <w:p w14:paraId="1D1118DE" w14:textId="258149B2" w:rsidR="00311260" w:rsidRDefault="00311260" w:rsidP="00311260">
      <w:pPr>
        <w:pStyle w:val="ListParagraph"/>
        <w:numPr>
          <w:ilvl w:val="0"/>
          <w:numId w:val="5"/>
        </w:numPr>
      </w:pPr>
      <w:r>
        <w:t>The Event data is pulled into cell C2 to keep consistency</w:t>
      </w:r>
      <w:r w:rsidR="002002AE">
        <w:t>.</w:t>
      </w:r>
    </w:p>
    <w:p w14:paraId="367646FC" w14:textId="4A8912EA" w:rsidR="002002AE" w:rsidRDefault="002002AE" w:rsidP="00311260">
      <w:pPr>
        <w:pStyle w:val="ListParagraph"/>
        <w:numPr>
          <w:ilvl w:val="0"/>
          <w:numId w:val="5"/>
        </w:numPr>
      </w:pPr>
      <w:r>
        <w:lastRenderedPageBreak/>
        <w:t>Section 1 from rows 1-82 is outline in black. It is used to identify who was mandatorily selected for each event.</w:t>
      </w:r>
    </w:p>
    <w:p w14:paraId="32BBA60E" w14:textId="15F89790" w:rsidR="002002AE" w:rsidRDefault="002002AE" w:rsidP="00311260">
      <w:pPr>
        <w:pStyle w:val="ListParagraph"/>
        <w:numPr>
          <w:ilvl w:val="0"/>
          <w:numId w:val="5"/>
        </w:numPr>
      </w:pPr>
      <w:r>
        <w:t>Cell D3 uses this formula to identify is any PEO is being selected when they did not volunteer.</w:t>
      </w:r>
    </w:p>
    <w:p w14:paraId="08B82EFD" w14:textId="245ECEA4" w:rsidR="002002AE" w:rsidRDefault="002002AE" w:rsidP="002002AE">
      <w:pPr>
        <w:pStyle w:val="ListParagraph"/>
        <w:numPr>
          <w:ilvl w:val="1"/>
          <w:numId w:val="5"/>
        </w:numPr>
        <w:rPr>
          <w:i/>
          <w:iCs/>
        </w:rPr>
      </w:pPr>
      <w:r w:rsidRPr="002002AE">
        <w:rPr>
          <w:i/>
          <w:iCs/>
        </w:rPr>
        <w:t>=</w:t>
      </w:r>
      <w:proofErr w:type="gramStart"/>
      <w:r w:rsidRPr="002002AE">
        <w:rPr>
          <w:i/>
          <w:iCs/>
        </w:rPr>
        <w:t>IFERROR(</w:t>
      </w:r>
      <w:proofErr w:type="gramEnd"/>
      <w:r w:rsidRPr="002002AE">
        <w:rPr>
          <w:i/>
          <w:iCs/>
        </w:rPr>
        <w:t>FILTER('Event Selection_Skipping Man'!D$3:D$82, ISNUMBER(MATCH('Event Selection_Skipping Man'!D$3:D$82, 'Vol and Man List'!D$84:D$164, 0))), "")</w:t>
      </w:r>
    </w:p>
    <w:p w14:paraId="3E983489" w14:textId="56337DE0" w:rsidR="002002AE" w:rsidRPr="002002AE" w:rsidRDefault="002002AE" w:rsidP="002002AE">
      <w:pPr>
        <w:pStyle w:val="ListParagraph"/>
        <w:numPr>
          <w:ilvl w:val="2"/>
          <w:numId w:val="5"/>
        </w:numPr>
        <w:rPr>
          <w:i/>
          <w:iCs/>
        </w:rPr>
      </w:pPr>
      <w:r>
        <w:t>This formula does a lot but in short:</w:t>
      </w:r>
    </w:p>
    <w:p w14:paraId="50184FC4" w14:textId="29ABB71B" w:rsidR="002002AE" w:rsidRPr="002002AE" w:rsidRDefault="002002AE" w:rsidP="002002AE">
      <w:pPr>
        <w:pStyle w:val="ListParagraph"/>
        <w:numPr>
          <w:ilvl w:val="3"/>
          <w:numId w:val="5"/>
        </w:numPr>
        <w:rPr>
          <w:i/>
          <w:iCs/>
        </w:rPr>
      </w:pPr>
      <w:r>
        <w:t xml:space="preserve">Filters the </w:t>
      </w:r>
      <w:proofErr w:type="gramStart"/>
      <w:r>
        <w:t>actually selected</w:t>
      </w:r>
      <w:proofErr w:type="gramEnd"/>
      <w:r>
        <w:t xml:space="preserve"> PEOs in the “Event Selection_Skipping Man” sheet for Event 1, by only those who were part of the mandatory list for Event 1 in the “Vol and Man list” sheet.</w:t>
      </w:r>
    </w:p>
    <w:p w14:paraId="385EE899" w14:textId="5B449E16" w:rsidR="002002AE" w:rsidRPr="002002AE" w:rsidRDefault="002002AE" w:rsidP="002002AE">
      <w:pPr>
        <w:pStyle w:val="ListParagraph"/>
        <w:numPr>
          <w:ilvl w:val="3"/>
          <w:numId w:val="5"/>
        </w:numPr>
        <w:rPr>
          <w:i/>
          <w:iCs/>
        </w:rPr>
      </w:pPr>
      <w:r>
        <w:t>Retains their spot in order of selection. (The correct order is imprinted on the original picking list.</w:t>
      </w:r>
    </w:p>
    <w:p w14:paraId="0947B978" w14:textId="08898426" w:rsidR="002002AE" w:rsidRPr="002002AE" w:rsidRDefault="002002AE" w:rsidP="002002AE">
      <w:pPr>
        <w:pStyle w:val="ListParagraph"/>
        <w:numPr>
          <w:ilvl w:val="0"/>
          <w:numId w:val="5"/>
        </w:numPr>
        <w:rPr>
          <w:i/>
          <w:iCs/>
        </w:rPr>
      </w:pPr>
      <w:r>
        <w:t>This is repeated for every event column.</w:t>
      </w:r>
    </w:p>
    <w:p w14:paraId="62E8E88D" w14:textId="0C21A64D" w:rsidR="002002AE" w:rsidRPr="002002AE" w:rsidRDefault="002002AE" w:rsidP="002002AE">
      <w:pPr>
        <w:pStyle w:val="ListParagraph"/>
        <w:numPr>
          <w:ilvl w:val="0"/>
          <w:numId w:val="5"/>
        </w:numPr>
        <w:rPr>
          <w:i/>
          <w:iCs/>
        </w:rPr>
      </w:pPr>
      <w:r>
        <w:t>Section 2 is rows 84-164. This section is to send the PEOs who were mandatorily selected to the bottom of the mandatory list.</w:t>
      </w:r>
    </w:p>
    <w:p w14:paraId="44132B07" w14:textId="20113C28" w:rsidR="002002AE" w:rsidRPr="002002AE" w:rsidRDefault="002002AE" w:rsidP="002002AE">
      <w:pPr>
        <w:pStyle w:val="ListParagraph"/>
        <w:numPr>
          <w:ilvl w:val="0"/>
          <w:numId w:val="5"/>
        </w:numPr>
        <w:rPr>
          <w:i/>
          <w:iCs/>
        </w:rPr>
      </w:pPr>
      <w:r>
        <w:t>Range D85:D164 is the starting point showing Reverse seniority. (Starting from Square 1)</w:t>
      </w:r>
    </w:p>
    <w:p w14:paraId="7164AE24" w14:textId="0AE6B2AE" w:rsidR="002002AE" w:rsidRPr="002002AE" w:rsidRDefault="002002AE" w:rsidP="002002AE">
      <w:pPr>
        <w:pStyle w:val="ListParagraph"/>
        <w:numPr>
          <w:ilvl w:val="0"/>
          <w:numId w:val="5"/>
        </w:numPr>
        <w:rPr>
          <w:i/>
          <w:iCs/>
        </w:rPr>
      </w:pPr>
      <w:r>
        <w:t>Cell E85# is where the magic happens. This is where the list is reordered.</w:t>
      </w:r>
    </w:p>
    <w:p w14:paraId="660D9A0D" w14:textId="488EA55C" w:rsidR="002002AE" w:rsidRDefault="0074285A" w:rsidP="002002AE">
      <w:pPr>
        <w:pStyle w:val="ListParagraph"/>
        <w:numPr>
          <w:ilvl w:val="1"/>
          <w:numId w:val="5"/>
        </w:numPr>
        <w:rPr>
          <w:i/>
          <w:iCs/>
        </w:rPr>
      </w:pPr>
      <w:r w:rsidRPr="0074285A">
        <w:rPr>
          <w:i/>
          <w:iCs/>
        </w:rPr>
        <w:t>=</w:t>
      </w:r>
      <w:proofErr w:type="gramStart"/>
      <w:r w:rsidRPr="0074285A">
        <w:rPr>
          <w:i/>
          <w:iCs/>
        </w:rPr>
        <w:t>VSTACK(</w:t>
      </w:r>
      <w:proofErr w:type="gramEnd"/>
      <w:r w:rsidRPr="0074285A">
        <w:rPr>
          <w:i/>
          <w:iCs/>
        </w:rPr>
        <w:t>FILTER(D$85:D$164, ISERROR(MATCH(D$85:D$164, D$3#, 0))),D$3#)</w:t>
      </w:r>
    </w:p>
    <w:p w14:paraId="48B2D7F0" w14:textId="17DEB0A9" w:rsidR="0074285A" w:rsidRPr="0074285A" w:rsidRDefault="0074285A" w:rsidP="0074285A">
      <w:pPr>
        <w:pStyle w:val="ListParagraph"/>
        <w:numPr>
          <w:ilvl w:val="2"/>
          <w:numId w:val="5"/>
        </w:numPr>
        <w:rPr>
          <w:i/>
          <w:iCs/>
        </w:rPr>
      </w:pPr>
      <w:r>
        <w:t xml:space="preserve">This formula does 2 </w:t>
      </w:r>
      <w:r w:rsidR="007667AE">
        <w:t>things.</w:t>
      </w:r>
    </w:p>
    <w:p w14:paraId="72518988" w14:textId="3ADC343E" w:rsidR="0074285A" w:rsidRPr="0074285A" w:rsidRDefault="0074285A" w:rsidP="0074285A">
      <w:pPr>
        <w:pStyle w:val="ListParagraph"/>
        <w:numPr>
          <w:ilvl w:val="3"/>
          <w:numId w:val="5"/>
        </w:numPr>
        <w:rPr>
          <w:i/>
          <w:iCs/>
        </w:rPr>
      </w:pPr>
      <w:r>
        <w:t>Filters out any PEO who was mandatorily selected for Event 1</w:t>
      </w:r>
    </w:p>
    <w:p w14:paraId="0E3AAD63" w14:textId="35DDE7DC" w:rsidR="0074285A" w:rsidRPr="0074285A" w:rsidRDefault="0074285A" w:rsidP="0074285A">
      <w:pPr>
        <w:pStyle w:val="ListParagraph"/>
        <w:numPr>
          <w:ilvl w:val="3"/>
          <w:numId w:val="5"/>
        </w:numPr>
        <w:rPr>
          <w:i/>
          <w:iCs/>
        </w:rPr>
      </w:pPr>
      <w:r>
        <w:t xml:space="preserve">Stacks that filtered list on top, and the list of PEOs who were selected [D3#] at the </w:t>
      </w:r>
      <w:r w:rsidR="007667AE">
        <w:t>bottom.</w:t>
      </w:r>
    </w:p>
    <w:p w14:paraId="321C0840" w14:textId="6777C0AF" w:rsidR="0074285A" w:rsidRPr="0074285A" w:rsidRDefault="0074285A" w:rsidP="0074285A">
      <w:pPr>
        <w:pStyle w:val="ListParagraph"/>
        <w:numPr>
          <w:ilvl w:val="0"/>
          <w:numId w:val="5"/>
        </w:numPr>
        <w:rPr>
          <w:i/>
          <w:iCs/>
        </w:rPr>
      </w:pPr>
      <w:r>
        <w:t>Now we are left with a new list of PEOs in the correct order. This is the “Wheel”.</w:t>
      </w:r>
    </w:p>
    <w:p w14:paraId="2F362985" w14:textId="153A6680" w:rsidR="0074285A" w:rsidRPr="0074285A" w:rsidRDefault="0074285A" w:rsidP="0074285A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This is repeated for every event </w:t>
      </w:r>
      <w:r w:rsidR="007667AE">
        <w:t>column.</w:t>
      </w:r>
    </w:p>
    <w:p w14:paraId="27BC8EAC" w14:textId="54A94782" w:rsidR="0074285A" w:rsidRPr="0074285A" w:rsidRDefault="0074285A" w:rsidP="0074285A">
      <w:pPr>
        <w:pStyle w:val="ListParagraph"/>
        <w:numPr>
          <w:ilvl w:val="0"/>
          <w:numId w:val="5"/>
        </w:numPr>
        <w:rPr>
          <w:i/>
          <w:iCs/>
        </w:rPr>
      </w:pPr>
      <w:r>
        <w:t>Section 3 is rows 165-248.</w:t>
      </w:r>
    </w:p>
    <w:p w14:paraId="2D83A091" w14:textId="1B0CCEA7" w:rsidR="0074285A" w:rsidRPr="0074285A" w:rsidRDefault="0074285A" w:rsidP="0074285A">
      <w:pPr>
        <w:pStyle w:val="ListParagraph"/>
        <w:numPr>
          <w:ilvl w:val="0"/>
          <w:numId w:val="5"/>
        </w:numPr>
        <w:rPr>
          <w:i/>
          <w:iCs/>
        </w:rPr>
      </w:pPr>
      <w:r>
        <w:t>Just like in the volunteer model, this section filters out a list of only the PEOs who did not volunteer, pulled from the “Vol and Man List” Sheet, and then order them using the adjusted Mandatory list we just made.</w:t>
      </w:r>
    </w:p>
    <w:p w14:paraId="772FEE76" w14:textId="60360219" w:rsidR="0074285A" w:rsidRDefault="0074285A" w:rsidP="0074285A">
      <w:pPr>
        <w:pStyle w:val="ListParagraph"/>
        <w:numPr>
          <w:ilvl w:val="1"/>
          <w:numId w:val="5"/>
        </w:numPr>
        <w:rPr>
          <w:i/>
          <w:iCs/>
        </w:rPr>
      </w:pPr>
      <w:r w:rsidRPr="0074285A">
        <w:rPr>
          <w:i/>
          <w:iCs/>
        </w:rPr>
        <w:t>=</w:t>
      </w:r>
      <w:proofErr w:type="gramStart"/>
      <w:r w:rsidRPr="0074285A">
        <w:rPr>
          <w:i/>
          <w:iCs/>
        </w:rPr>
        <w:t>FILTER(</w:t>
      </w:r>
      <w:proofErr w:type="gramEnd"/>
      <w:r w:rsidRPr="0074285A">
        <w:rPr>
          <w:i/>
          <w:iCs/>
        </w:rPr>
        <w:t>'Skipping Man List'!D$85:D$164, ISNUMBER(MATCH('Skipping Man List'!D$85:D$164, 'Vol and Man List'!D$84:D$165, 0)))</w:t>
      </w:r>
    </w:p>
    <w:p w14:paraId="4F66B0DF" w14:textId="1CCBE3D7" w:rsidR="0074285A" w:rsidRPr="0074285A" w:rsidRDefault="0074285A" w:rsidP="0074285A">
      <w:pPr>
        <w:pStyle w:val="ListParagraph"/>
        <w:numPr>
          <w:ilvl w:val="0"/>
          <w:numId w:val="5"/>
        </w:numPr>
        <w:rPr>
          <w:i/>
          <w:iCs/>
        </w:rPr>
      </w:pPr>
      <w:r>
        <w:t>Section 4, rows 249-330, is bringing the volunteer and mandatory lists together.</w:t>
      </w:r>
    </w:p>
    <w:p w14:paraId="08F52676" w14:textId="026038BE" w:rsidR="0074285A" w:rsidRPr="0074285A" w:rsidRDefault="0074285A" w:rsidP="0074285A">
      <w:pPr>
        <w:pStyle w:val="ListParagraph"/>
        <w:numPr>
          <w:ilvl w:val="0"/>
          <w:numId w:val="5"/>
        </w:numPr>
        <w:rPr>
          <w:i/>
          <w:iCs/>
        </w:rPr>
      </w:pPr>
      <w:r>
        <w:t>It stacks the volunteer list we used for the Seniority system with the mandatory list we just created using this formula:</w:t>
      </w:r>
    </w:p>
    <w:p w14:paraId="061898D3" w14:textId="600D72EF" w:rsidR="0074285A" w:rsidRDefault="0074285A" w:rsidP="0074285A">
      <w:pPr>
        <w:pStyle w:val="ListParagraph"/>
        <w:numPr>
          <w:ilvl w:val="1"/>
          <w:numId w:val="5"/>
        </w:numPr>
        <w:rPr>
          <w:i/>
          <w:iCs/>
        </w:rPr>
      </w:pPr>
      <w:r w:rsidRPr="0074285A">
        <w:rPr>
          <w:i/>
          <w:iCs/>
        </w:rPr>
        <w:t>=</w:t>
      </w:r>
      <w:proofErr w:type="gramStart"/>
      <w:r w:rsidRPr="0074285A">
        <w:rPr>
          <w:i/>
          <w:iCs/>
        </w:rPr>
        <w:t>VSTACK(</w:t>
      </w:r>
      <w:proofErr w:type="gramEnd"/>
      <w:r w:rsidRPr="0074285A">
        <w:rPr>
          <w:i/>
          <w:iCs/>
        </w:rPr>
        <w:t>FILTER('Vol and Man List'!D$2:D$81, 'Vol and Man List'!D$2:D$81 &lt;&gt;""), FILTER(D$168:D$247,D$168:D$247&lt;&gt;""))</w:t>
      </w:r>
    </w:p>
    <w:p w14:paraId="7ADA71E8" w14:textId="3E5A926B" w:rsidR="00311260" w:rsidRPr="0074285A" w:rsidRDefault="0074285A" w:rsidP="0074285A">
      <w:pPr>
        <w:pStyle w:val="ListParagraph"/>
        <w:numPr>
          <w:ilvl w:val="0"/>
          <w:numId w:val="5"/>
        </w:numPr>
        <w:rPr>
          <w:i/>
          <w:iCs/>
        </w:rPr>
      </w:pPr>
      <w:r>
        <w:t>This is repeated for all event columns.</w:t>
      </w:r>
    </w:p>
    <w:p w14:paraId="16CB1613" w14:textId="7766A9DF" w:rsidR="001A4745" w:rsidRDefault="001A4745" w:rsidP="00311260">
      <w:pPr>
        <w:pStyle w:val="ListParagraph"/>
        <w:numPr>
          <w:ilvl w:val="0"/>
          <w:numId w:val="5"/>
        </w:numPr>
      </w:pPr>
      <w:r>
        <w:t>We are left with an exact list of who should be picked in order.</w:t>
      </w:r>
    </w:p>
    <w:p w14:paraId="081A976B" w14:textId="241967AB" w:rsidR="001A4745" w:rsidRDefault="001A4745" w:rsidP="001A4745">
      <w:pPr>
        <w:pStyle w:val="Heading3"/>
      </w:pPr>
      <w:r>
        <w:t>“Event Selection_S</w:t>
      </w:r>
      <w:r w:rsidR="0074285A">
        <w:t>kipping Man</w:t>
      </w:r>
      <w:r>
        <w:t>”</w:t>
      </w:r>
    </w:p>
    <w:p w14:paraId="7F2FA667" w14:textId="77777777" w:rsidR="001A4745" w:rsidRDefault="001A4745" w:rsidP="001A4745">
      <w:pPr>
        <w:pStyle w:val="ListParagraph"/>
        <w:numPr>
          <w:ilvl w:val="0"/>
          <w:numId w:val="6"/>
        </w:numPr>
      </w:pPr>
      <w:r>
        <w:t xml:space="preserve">This sheet is where selection </w:t>
      </w:r>
      <w:proofErr w:type="gramStart"/>
      <w:r>
        <w:t>actually happens</w:t>
      </w:r>
      <w:proofErr w:type="gramEnd"/>
      <w:r>
        <w:t>.</w:t>
      </w:r>
    </w:p>
    <w:p w14:paraId="620FC902" w14:textId="77777777" w:rsidR="001A4745" w:rsidRDefault="001A4745" w:rsidP="001A4745">
      <w:pPr>
        <w:pStyle w:val="ListParagraph"/>
        <w:numPr>
          <w:ilvl w:val="0"/>
          <w:numId w:val="6"/>
        </w:numPr>
      </w:pPr>
      <w:r>
        <w:t>Column A is a list of PEO’s 1-80</w:t>
      </w:r>
    </w:p>
    <w:p w14:paraId="129F3ADB" w14:textId="77777777" w:rsidR="001A4745" w:rsidRDefault="001A4745" w:rsidP="001A4745">
      <w:pPr>
        <w:pStyle w:val="ListParagraph"/>
        <w:numPr>
          <w:ilvl w:val="0"/>
          <w:numId w:val="6"/>
        </w:numPr>
      </w:pPr>
      <w:r>
        <w:t xml:space="preserve">Column B is a </w:t>
      </w:r>
      <w:proofErr w:type="gramStart"/>
      <w:r>
        <w:t>COUNTIF(</w:t>
      </w:r>
      <w:proofErr w:type="gramEnd"/>
      <w:r>
        <w:t>) function that tally’s how many times the corresponding value in column A occurs.  [</w:t>
      </w:r>
      <w:r w:rsidRPr="001D07AF">
        <w:rPr>
          <w:i/>
          <w:iCs/>
        </w:rPr>
        <w:t>=COUNTIF($D$</w:t>
      </w:r>
      <w:proofErr w:type="gramStart"/>
      <w:r w:rsidRPr="001D07AF">
        <w:rPr>
          <w:i/>
          <w:iCs/>
        </w:rPr>
        <w:t>3:$</w:t>
      </w:r>
      <w:proofErr w:type="gramEnd"/>
      <w:r w:rsidRPr="001D07AF">
        <w:rPr>
          <w:i/>
          <w:iCs/>
        </w:rPr>
        <w:t>JX$82,A3)</w:t>
      </w:r>
      <w:r>
        <w:t>].</w:t>
      </w:r>
    </w:p>
    <w:p w14:paraId="01A190F8" w14:textId="77777777" w:rsidR="001A4745" w:rsidRDefault="001A4745" w:rsidP="001A4745">
      <w:pPr>
        <w:pStyle w:val="ListParagraph"/>
        <w:numPr>
          <w:ilvl w:val="0"/>
          <w:numId w:val="6"/>
        </w:numPr>
      </w:pPr>
      <w:r>
        <w:lastRenderedPageBreak/>
        <w:t xml:space="preserve">Cell C1 is a reference cell for </w:t>
      </w:r>
      <w:proofErr w:type="gramStart"/>
      <w:r>
        <w:t>all of</w:t>
      </w:r>
      <w:proofErr w:type="gramEnd"/>
      <w:r>
        <w:t xml:space="preserve"> the Event data. It’s pulled from the “PEO Volunteer Sheet” sheet to ensure all systems have the same event data. The reference fills in the Range C1:JX2 total 281 Events and their staffing needs.</w:t>
      </w:r>
    </w:p>
    <w:p w14:paraId="648647B5" w14:textId="77777777" w:rsidR="0074285A" w:rsidRPr="0074285A" w:rsidRDefault="001A4745" w:rsidP="001A474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The events are then filled in row 3 using this </w:t>
      </w:r>
      <w:proofErr w:type="gramStart"/>
      <w:r>
        <w:t>formula</w:t>
      </w:r>
      <w:proofErr w:type="gramEnd"/>
    </w:p>
    <w:p w14:paraId="2E43306B" w14:textId="1DE7E699" w:rsidR="001A4745" w:rsidRPr="0074285A" w:rsidRDefault="001A4745" w:rsidP="0074285A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 </w:t>
      </w:r>
      <w:r w:rsidR="0074285A" w:rsidRPr="0074285A">
        <w:rPr>
          <w:i/>
          <w:iCs/>
        </w:rPr>
        <w:t>=</w:t>
      </w:r>
      <w:proofErr w:type="gramStart"/>
      <w:r w:rsidR="0074285A" w:rsidRPr="0074285A">
        <w:rPr>
          <w:i/>
          <w:iCs/>
        </w:rPr>
        <w:t>INDEX(</w:t>
      </w:r>
      <w:proofErr w:type="gramEnd"/>
      <w:r w:rsidR="0074285A" w:rsidRPr="0074285A">
        <w:rPr>
          <w:i/>
          <w:iCs/>
        </w:rPr>
        <w:t>'Skipping Man List'!D$250#,SEQUENCE(D$1))</w:t>
      </w:r>
    </w:p>
    <w:p w14:paraId="62A546CC" w14:textId="6B50F9AC" w:rsidR="001A4745" w:rsidRPr="001A4745" w:rsidRDefault="001A4745" w:rsidP="0074285A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This formula does 2 </w:t>
      </w:r>
      <w:r w:rsidR="007667AE">
        <w:t>things.</w:t>
      </w:r>
    </w:p>
    <w:p w14:paraId="7999E1DA" w14:textId="14A2441D" w:rsidR="001A4745" w:rsidRPr="001A4745" w:rsidRDefault="001A4745" w:rsidP="0074285A">
      <w:pPr>
        <w:pStyle w:val="ListParagraph"/>
        <w:numPr>
          <w:ilvl w:val="3"/>
          <w:numId w:val="6"/>
        </w:numPr>
        <w:rPr>
          <w:i/>
          <w:iCs/>
        </w:rPr>
      </w:pPr>
      <w:r>
        <w:t>Pulls in the entire combined list from “</w:t>
      </w:r>
      <w:r w:rsidR="0074285A">
        <w:t xml:space="preserve">Skipping </w:t>
      </w:r>
      <w:r>
        <w:t>Man List” [D$</w:t>
      </w:r>
      <w:r w:rsidR="0074285A">
        <w:t>250</w:t>
      </w:r>
      <w:r>
        <w:t>#]</w:t>
      </w:r>
    </w:p>
    <w:p w14:paraId="1F7A5358" w14:textId="77777777" w:rsidR="001A4745" w:rsidRPr="001A4745" w:rsidRDefault="001A4745" w:rsidP="0074285A">
      <w:pPr>
        <w:pStyle w:val="ListParagraph"/>
        <w:numPr>
          <w:ilvl w:val="3"/>
          <w:numId w:val="6"/>
        </w:numPr>
        <w:rPr>
          <w:i/>
          <w:iCs/>
        </w:rPr>
      </w:pPr>
      <w:r>
        <w:t>Lists them in sequence until the number of PEO’s needed is filled. (The sequence length is determined by cell D$1)</w:t>
      </w:r>
    </w:p>
    <w:p w14:paraId="32DC2738" w14:textId="77777777" w:rsidR="001A4745" w:rsidRPr="001A4745" w:rsidRDefault="001A4745" w:rsidP="001A4745">
      <w:pPr>
        <w:pStyle w:val="ListParagraph"/>
        <w:numPr>
          <w:ilvl w:val="0"/>
          <w:numId w:val="6"/>
        </w:numPr>
        <w:rPr>
          <w:i/>
          <w:iCs/>
        </w:rPr>
      </w:pPr>
      <w:r>
        <w:t>This is repeated for every event column.</w:t>
      </w:r>
    </w:p>
    <w:p w14:paraId="42D9576D" w14:textId="77777777" w:rsidR="001A4745" w:rsidRPr="001A4745" w:rsidRDefault="001A4745" w:rsidP="001A4745">
      <w:pPr>
        <w:pStyle w:val="ListParagraph"/>
        <w:numPr>
          <w:ilvl w:val="0"/>
          <w:numId w:val="6"/>
        </w:numPr>
        <w:rPr>
          <w:i/>
          <w:iCs/>
        </w:rPr>
      </w:pPr>
      <w:r>
        <w:t>Now all Events have been filled.</w:t>
      </w:r>
    </w:p>
    <w:p w14:paraId="26FBC066" w14:textId="5CC7EF8B" w:rsidR="001A4745" w:rsidRPr="001A4745" w:rsidRDefault="001A4745" w:rsidP="001A474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Data is referenced in the “Analysis” sheet which I will touch on more </w:t>
      </w:r>
      <w:r w:rsidR="007667AE">
        <w:t>later.</w:t>
      </w:r>
    </w:p>
    <w:p w14:paraId="19C77A9F" w14:textId="77777777" w:rsidR="001A4745" w:rsidRPr="001A4745" w:rsidRDefault="001A4745" w:rsidP="001A4745"/>
    <w:p w14:paraId="717190B5" w14:textId="4A9E3A11" w:rsidR="0038635D" w:rsidRDefault="0038635D" w:rsidP="0038635D">
      <w:pPr>
        <w:pStyle w:val="Heading1"/>
      </w:pPr>
      <w:r w:rsidRPr="0038635D">
        <w:rPr>
          <w:color w:val="70AD47" w:themeColor="accent6"/>
        </w:rPr>
        <w:t xml:space="preserve">Skipping All </w:t>
      </w:r>
      <w:r>
        <w:t>Model</w:t>
      </w:r>
    </w:p>
    <w:p w14:paraId="4BF7A788" w14:textId="03CFB7D5" w:rsidR="003A4301" w:rsidRDefault="003A4301" w:rsidP="003A4301">
      <w:pPr>
        <w:pStyle w:val="Heading3"/>
      </w:pPr>
      <w:r>
        <w:t>“Skipping All List”</w:t>
      </w:r>
    </w:p>
    <w:p w14:paraId="53AE936F" w14:textId="1F193EDB" w:rsidR="003A4301" w:rsidRDefault="003A4301" w:rsidP="003A4301">
      <w:pPr>
        <w:pStyle w:val="ListParagraph"/>
        <w:numPr>
          <w:ilvl w:val="0"/>
          <w:numId w:val="7"/>
        </w:numPr>
      </w:pPr>
      <w:r>
        <w:t>As you can guess this is rinse and repeat.</w:t>
      </w:r>
    </w:p>
    <w:p w14:paraId="0CDBBF36" w14:textId="10C14A08" w:rsidR="003A4301" w:rsidRDefault="003A4301" w:rsidP="003A4301">
      <w:pPr>
        <w:pStyle w:val="ListParagraph"/>
        <w:numPr>
          <w:ilvl w:val="0"/>
          <w:numId w:val="7"/>
        </w:numPr>
      </w:pPr>
      <w:r>
        <w:t>The biggest difference is that volunteer list</w:t>
      </w:r>
      <w:r w:rsidR="00F206C9">
        <w:t>, adjustment, and reselection is added alongside the Mandatory list, adjustment, and reselection.</w:t>
      </w:r>
    </w:p>
    <w:p w14:paraId="107D6B9B" w14:textId="46493499" w:rsidR="00F206C9" w:rsidRDefault="00F206C9" w:rsidP="003A4301">
      <w:pPr>
        <w:pStyle w:val="ListParagraph"/>
        <w:numPr>
          <w:ilvl w:val="0"/>
          <w:numId w:val="7"/>
        </w:numPr>
      </w:pPr>
      <w:r>
        <w:t>The volunteer list adjustments and formulas are from Rows 1 to 247</w:t>
      </w:r>
    </w:p>
    <w:p w14:paraId="4D53421B" w14:textId="7B991784" w:rsidR="00F206C9" w:rsidRDefault="00F206C9" w:rsidP="003A4301">
      <w:pPr>
        <w:pStyle w:val="ListParagraph"/>
        <w:numPr>
          <w:ilvl w:val="0"/>
          <w:numId w:val="7"/>
        </w:numPr>
      </w:pPr>
      <w:r>
        <w:t>The mandatory list adjustments and formulas are from Rows 332-578</w:t>
      </w:r>
    </w:p>
    <w:p w14:paraId="0CBFD3F5" w14:textId="101422F3" w:rsidR="00F206C9" w:rsidRDefault="00F206C9" w:rsidP="003A4301">
      <w:pPr>
        <w:pStyle w:val="ListParagraph"/>
        <w:numPr>
          <w:ilvl w:val="0"/>
          <w:numId w:val="7"/>
        </w:numPr>
      </w:pPr>
      <w:r>
        <w:t>The combined list output is from rows 249-330</w:t>
      </w:r>
    </w:p>
    <w:p w14:paraId="22406CE4" w14:textId="2900757C" w:rsidR="00F206C9" w:rsidRDefault="00F206C9" w:rsidP="00F206C9">
      <w:pPr>
        <w:pStyle w:val="ListParagraph"/>
        <w:numPr>
          <w:ilvl w:val="1"/>
          <w:numId w:val="7"/>
        </w:numPr>
      </w:pPr>
      <w:r>
        <w:t xml:space="preserve">Sandwiched between volunteer and </w:t>
      </w:r>
      <w:r w:rsidR="007667AE">
        <w:t>mandatory.</w:t>
      </w:r>
    </w:p>
    <w:p w14:paraId="333CD6A1" w14:textId="0833463E" w:rsidR="00F206C9" w:rsidRDefault="00F206C9" w:rsidP="00F206C9">
      <w:pPr>
        <w:pStyle w:val="ListParagraph"/>
        <w:numPr>
          <w:ilvl w:val="0"/>
          <w:numId w:val="7"/>
        </w:numPr>
      </w:pPr>
      <w:r>
        <w:t>We are left with an exact list of who should be picked and in what order.</w:t>
      </w:r>
    </w:p>
    <w:p w14:paraId="7A1BED06" w14:textId="1FE62F35" w:rsidR="00F206C9" w:rsidRDefault="00F206C9" w:rsidP="00F206C9">
      <w:pPr>
        <w:pStyle w:val="Heading3"/>
      </w:pPr>
      <w:r>
        <w:t>“Event Selection_Skipping All”</w:t>
      </w:r>
    </w:p>
    <w:p w14:paraId="104E8885" w14:textId="7314721A" w:rsidR="00F206C9" w:rsidRDefault="00F206C9" w:rsidP="00F206C9">
      <w:pPr>
        <w:pStyle w:val="ListParagraph"/>
        <w:numPr>
          <w:ilvl w:val="0"/>
          <w:numId w:val="8"/>
        </w:numPr>
      </w:pPr>
      <w:r>
        <w:t xml:space="preserve">This is </w:t>
      </w:r>
      <w:proofErr w:type="gramStart"/>
      <w:r>
        <w:t>exactly the same</w:t>
      </w:r>
      <w:proofErr w:type="gramEnd"/>
      <w:r>
        <w:t xml:space="preserve"> as the “</w:t>
      </w:r>
      <w:r w:rsidRPr="00F206C9">
        <w:rPr>
          <w:color w:val="ED7D31" w:themeColor="accent2"/>
        </w:rPr>
        <w:t>Event Selection_Skipping Man</w:t>
      </w:r>
      <w:r>
        <w:t xml:space="preserve">” and “Event </w:t>
      </w:r>
      <w:r w:rsidRPr="00F206C9">
        <w:rPr>
          <w:color w:val="4472C4" w:themeColor="accent1"/>
        </w:rPr>
        <w:t>Selection_Seniority</w:t>
      </w:r>
      <w:r>
        <w:t>” sheets.</w:t>
      </w:r>
    </w:p>
    <w:p w14:paraId="25464AA6" w14:textId="7A67D533" w:rsidR="00F206C9" w:rsidRDefault="00F206C9" w:rsidP="00F206C9">
      <w:pPr>
        <w:pStyle w:val="ListParagraph"/>
        <w:numPr>
          <w:ilvl w:val="0"/>
          <w:numId w:val="8"/>
        </w:numPr>
      </w:pPr>
      <w:r>
        <w:t xml:space="preserve">Data is referenced in the “Analysis” sheet which I will touch on more right </w:t>
      </w:r>
      <w:proofErr w:type="gramStart"/>
      <w:r>
        <w:t>now</w:t>
      </w:r>
      <w:proofErr w:type="gramEnd"/>
    </w:p>
    <w:p w14:paraId="7E6D4857" w14:textId="77777777" w:rsidR="00F206C9" w:rsidRPr="003A4301" w:rsidRDefault="00F206C9" w:rsidP="00F206C9"/>
    <w:p w14:paraId="3262F31E" w14:textId="77777777" w:rsidR="0074285A" w:rsidRPr="0074285A" w:rsidRDefault="0074285A" w:rsidP="0074285A"/>
    <w:p w14:paraId="43AC49FC" w14:textId="7F294209" w:rsidR="0038635D" w:rsidRDefault="0038635D" w:rsidP="0038635D">
      <w:pPr>
        <w:pStyle w:val="Heading1"/>
      </w:pPr>
      <w:r>
        <w:t>Analysis and Charts</w:t>
      </w:r>
    </w:p>
    <w:p w14:paraId="2F54D971" w14:textId="5C55148D" w:rsidR="00F206C9" w:rsidRDefault="00F206C9" w:rsidP="00F206C9">
      <w:pPr>
        <w:pStyle w:val="Heading3"/>
      </w:pPr>
      <w:r>
        <w:t>“Analysis”</w:t>
      </w:r>
    </w:p>
    <w:p w14:paraId="32AABAE3" w14:textId="5CAE122F" w:rsidR="00F206C9" w:rsidRDefault="003018DB" w:rsidP="005838B4">
      <w:pPr>
        <w:pStyle w:val="ListParagraph"/>
        <w:numPr>
          <w:ilvl w:val="0"/>
          <w:numId w:val="9"/>
        </w:numPr>
      </w:pPr>
      <w:r>
        <w:t>All</w:t>
      </w:r>
      <w:r w:rsidR="005838B4">
        <w:t xml:space="preserve"> the selection data is pulled </w:t>
      </w:r>
      <w:r>
        <w:t>to this sheet</w:t>
      </w:r>
      <w:r w:rsidR="005838B4">
        <w:t xml:space="preserve"> for analysis.</w:t>
      </w:r>
    </w:p>
    <w:p w14:paraId="2BAE945C" w14:textId="4E75AEAE" w:rsidR="005838B4" w:rsidRDefault="005838B4" w:rsidP="005838B4">
      <w:pPr>
        <w:pStyle w:val="ListParagraph"/>
        <w:numPr>
          <w:ilvl w:val="0"/>
          <w:numId w:val="9"/>
        </w:numPr>
      </w:pPr>
      <w:r>
        <w:t xml:space="preserve">Section 1 is the satisfaction scores from the </w:t>
      </w:r>
      <w:r w:rsidRPr="005838B4">
        <w:rPr>
          <w:color w:val="4472C4" w:themeColor="accent1"/>
        </w:rPr>
        <w:t xml:space="preserve">Seniority </w:t>
      </w:r>
      <w:r>
        <w:t>System</w:t>
      </w:r>
      <w:r w:rsidR="003018DB">
        <w:t>: Row 1 to 83</w:t>
      </w:r>
    </w:p>
    <w:p w14:paraId="4916227B" w14:textId="61F1BA9E" w:rsidR="00AA0C85" w:rsidRDefault="003018DB" w:rsidP="00AA0C85">
      <w:pPr>
        <w:pStyle w:val="ListParagraph"/>
        <w:numPr>
          <w:ilvl w:val="1"/>
          <w:numId w:val="9"/>
        </w:numPr>
      </w:pPr>
      <w:r>
        <w:t>Column A is the PEOs in seniority order.</w:t>
      </w:r>
    </w:p>
    <w:p w14:paraId="0BDD389C" w14:textId="0C31E57C" w:rsidR="003018DB" w:rsidRDefault="003018DB" w:rsidP="00AA0C85">
      <w:pPr>
        <w:pStyle w:val="ListParagraph"/>
        <w:numPr>
          <w:ilvl w:val="1"/>
          <w:numId w:val="9"/>
        </w:numPr>
      </w:pPr>
      <w:r>
        <w:t xml:space="preserve">B1 is the </w:t>
      </w:r>
      <w:proofErr w:type="gramStart"/>
      <w:r>
        <w:t>title</w:t>
      </w:r>
      <w:proofErr w:type="gramEnd"/>
    </w:p>
    <w:p w14:paraId="5E12BF5C" w14:textId="29199172" w:rsidR="003018DB" w:rsidRDefault="003018DB" w:rsidP="00AA0C85">
      <w:pPr>
        <w:pStyle w:val="ListParagraph"/>
        <w:numPr>
          <w:ilvl w:val="1"/>
          <w:numId w:val="9"/>
        </w:numPr>
      </w:pPr>
      <w:r>
        <w:t>B2:JV2 are the Event #s.</w:t>
      </w:r>
    </w:p>
    <w:p w14:paraId="105BF8D6" w14:textId="4A2EF48C" w:rsidR="003018DB" w:rsidRDefault="003018DB" w:rsidP="003018DB">
      <w:pPr>
        <w:pStyle w:val="ListParagraph"/>
        <w:numPr>
          <w:ilvl w:val="1"/>
          <w:numId w:val="9"/>
        </w:numPr>
      </w:pPr>
      <w:r>
        <w:t xml:space="preserve">Each cell from B2:JV82 has a value of 1 or -1. This is their satisfaction with their selection status for the given event. The formula to get this is: </w:t>
      </w:r>
    </w:p>
    <w:p w14:paraId="7197B4F0" w14:textId="679F3EFF" w:rsidR="003018DB" w:rsidRPr="003018DB" w:rsidRDefault="003018DB" w:rsidP="003018DB">
      <w:pPr>
        <w:pStyle w:val="ListParagraph"/>
        <w:numPr>
          <w:ilvl w:val="2"/>
          <w:numId w:val="9"/>
        </w:numPr>
        <w:rPr>
          <w:i/>
          <w:iCs/>
        </w:rPr>
      </w:pPr>
      <w:r w:rsidRPr="003018DB">
        <w:rPr>
          <w:i/>
          <w:iCs/>
        </w:rPr>
        <w:lastRenderedPageBreak/>
        <w:t>=IFS(AND('PEO Volunteer Sheet'!D3=TRUE, ISNUMBER(MATCH('PEO Volunteer Sheet'!$A3, 'Event Selection_Seniority'!D$3#, 0))),1, AND('PEO Volunteer Sheet'!D3=FALSE, ISNUMBER(MATCH('PEO Volunteer Sheet'!$A3, 'Event Selection_Seniority'!D$3#, 0))),-1,AND('PEO Volunteer Sheet'!D3=TRUE, NOT(ISNUMBER(MATCH('PEO Volunteer Sheet'!$A3, 'Event Selection_Seniority'!D$3#, 0)))),-1, AND('PEO Volunteer Sheet'!D3=FALSE, NOT(ISNUMBER(MATCH('PEO Volunteer Sheet'!$A3, 'Event Selection_Seniority'!D$3#, 0)))),1)</w:t>
      </w:r>
    </w:p>
    <w:p w14:paraId="408EAFD8" w14:textId="1C7E88F2" w:rsidR="003018DB" w:rsidRPr="003018DB" w:rsidRDefault="003018DB" w:rsidP="003018DB">
      <w:pPr>
        <w:pStyle w:val="ListParagraph"/>
        <w:numPr>
          <w:ilvl w:val="2"/>
          <w:numId w:val="9"/>
        </w:numPr>
        <w:rPr>
          <w:i/>
          <w:iCs/>
        </w:rPr>
      </w:pPr>
      <w:r>
        <w:t>This is an IF statement with 4 potential options.</w:t>
      </w:r>
    </w:p>
    <w:p w14:paraId="06DF5C7F" w14:textId="60CEBC84" w:rsidR="003018DB" w:rsidRPr="003018DB" w:rsidRDefault="003018DB" w:rsidP="003018DB">
      <w:pPr>
        <w:pStyle w:val="ListParagraph"/>
        <w:numPr>
          <w:ilvl w:val="3"/>
          <w:numId w:val="9"/>
        </w:numPr>
        <w:rPr>
          <w:i/>
          <w:iCs/>
        </w:rPr>
      </w:pPr>
      <w:r>
        <w:t xml:space="preserve">Volunteered and </w:t>
      </w:r>
      <w:proofErr w:type="gramStart"/>
      <w:r>
        <w:t>Selected :</w:t>
      </w:r>
      <w:proofErr w:type="gramEnd"/>
      <w:r>
        <w:t xml:space="preserve"> +1</w:t>
      </w:r>
    </w:p>
    <w:p w14:paraId="79EF9BB0" w14:textId="5F44D30D" w:rsidR="003018DB" w:rsidRPr="003018DB" w:rsidRDefault="003018DB" w:rsidP="003018DB">
      <w:pPr>
        <w:pStyle w:val="ListParagraph"/>
        <w:numPr>
          <w:ilvl w:val="3"/>
          <w:numId w:val="9"/>
        </w:numPr>
        <w:rPr>
          <w:i/>
          <w:iCs/>
        </w:rPr>
      </w:pPr>
      <w:r>
        <w:t xml:space="preserve">Volunteer and </w:t>
      </w:r>
      <w:proofErr w:type="gramStart"/>
      <w:r>
        <w:t>Not-Selected</w:t>
      </w:r>
      <w:proofErr w:type="gramEnd"/>
      <w:r>
        <w:t>: -1</w:t>
      </w:r>
    </w:p>
    <w:p w14:paraId="2BEE893C" w14:textId="4DB1714A" w:rsidR="003018DB" w:rsidRPr="003018DB" w:rsidRDefault="003018DB" w:rsidP="003018DB">
      <w:pPr>
        <w:pStyle w:val="ListParagraph"/>
        <w:numPr>
          <w:ilvl w:val="3"/>
          <w:numId w:val="9"/>
        </w:numPr>
        <w:rPr>
          <w:i/>
          <w:iCs/>
        </w:rPr>
      </w:pPr>
      <w:r>
        <w:t>Non-Volunteer and Selected: -1</w:t>
      </w:r>
    </w:p>
    <w:p w14:paraId="50A6AEF7" w14:textId="01B850D4" w:rsidR="003018DB" w:rsidRPr="003018DB" w:rsidRDefault="003018DB" w:rsidP="003018DB">
      <w:pPr>
        <w:pStyle w:val="ListParagraph"/>
        <w:numPr>
          <w:ilvl w:val="3"/>
          <w:numId w:val="9"/>
        </w:numPr>
        <w:rPr>
          <w:i/>
          <w:iCs/>
        </w:rPr>
      </w:pPr>
      <w:r>
        <w:t xml:space="preserve">Non-Volunteer and </w:t>
      </w:r>
      <w:proofErr w:type="gramStart"/>
      <w:r>
        <w:t>Not-Selected</w:t>
      </w:r>
      <w:proofErr w:type="gramEnd"/>
      <w:r>
        <w:t>: +1</w:t>
      </w:r>
    </w:p>
    <w:p w14:paraId="2FA7A96B" w14:textId="6A6C86ED" w:rsidR="003018DB" w:rsidRPr="003018DB" w:rsidRDefault="003018DB" w:rsidP="003018DB">
      <w:pPr>
        <w:pStyle w:val="ListParagraph"/>
        <w:numPr>
          <w:ilvl w:val="2"/>
          <w:numId w:val="9"/>
        </w:numPr>
        <w:rPr>
          <w:i/>
          <w:iCs/>
        </w:rPr>
      </w:pPr>
      <w:r>
        <w:t>The formula compares the result from the “Event Selection_Seniority” sheet to the volunteer election from the “PEO Volunteer Sheet”, then returns the result for which of the 4 options is TRUE.</w:t>
      </w:r>
    </w:p>
    <w:p w14:paraId="5734487D" w14:textId="09DF96A0" w:rsidR="003018DB" w:rsidRPr="003018DB" w:rsidRDefault="003018DB" w:rsidP="003018DB">
      <w:pPr>
        <w:pStyle w:val="ListParagraph"/>
        <w:numPr>
          <w:ilvl w:val="1"/>
          <w:numId w:val="9"/>
        </w:numPr>
        <w:rPr>
          <w:i/>
          <w:iCs/>
        </w:rPr>
      </w:pPr>
      <w:r>
        <w:t xml:space="preserve">All of the scores from that Row are then added together using the formula </w:t>
      </w:r>
      <w:r w:rsidRPr="003018DB">
        <w:rPr>
          <w:i/>
          <w:iCs/>
        </w:rPr>
        <w:t>=</w:t>
      </w:r>
      <w:proofErr w:type="gramStart"/>
      <w:r w:rsidRPr="003018DB">
        <w:rPr>
          <w:i/>
          <w:iCs/>
        </w:rPr>
        <w:t>SUM(</w:t>
      </w:r>
      <w:proofErr w:type="gramEnd"/>
      <w:r w:rsidRPr="003018DB">
        <w:rPr>
          <w:i/>
          <w:iCs/>
        </w:rPr>
        <w:t>B3:JV3)</w:t>
      </w:r>
      <w:r>
        <w:rPr>
          <w:i/>
          <w:iCs/>
        </w:rPr>
        <w:t>.</w:t>
      </w:r>
    </w:p>
    <w:p w14:paraId="23C617C2" w14:textId="7CCA03B1" w:rsidR="003018DB" w:rsidRPr="003018DB" w:rsidRDefault="003018DB" w:rsidP="003018DB">
      <w:pPr>
        <w:pStyle w:val="ListParagraph"/>
        <w:numPr>
          <w:ilvl w:val="2"/>
          <w:numId w:val="9"/>
        </w:numPr>
        <w:rPr>
          <w:i/>
          <w:iCs/>
        </w:rPr>
      </w:pPr>
      <w:r>
        <w:t>This is the formula for the PEO in Row 3 which is PEO 1 (highest seniority).</w:t>
      </w:r>
    </w:p>
    <w:p w14:paraId="33050618" w14:textId="5C0EE146" w:rsidR="003018DB" w:rsidRPr="003018DB" w:rsidRDefault="003018DB" w:rsidP="003018DB">
      <w:pPr>
        <w:pStyle w:val="ListParagraph"/>
        <w:numPr>
          <w:ilvl w:val="1"/>
          <w:numId w:val="9"/>
        </w:numPr>
        <w:rPr>
          <w:i/>
          <w:iCs/>
        </w:rPr>
      </w:pPr>
      <w:r>
        <w:t>All 80 PEOs receive a “Satisfaction Score” which is displayed in range JX3:JX8</w:t>
      </w:r>
      <w:r w:rsidR="008665B9">
        <w:t>2.</w:t>
      </w:r>
    </w:p>
    <w:p w14:paraId="37276170" w14:textId="6D949340" w:rsidR="005838B4" w:rsidRDefault="005838B4" w:rsidP="005838B4">
      <w:pPr>
        <w:pStyle w:val="ListParagraph"/>
        <w:numPr>
          <w:ilvl w:val="0"/>
          <w:numId w:val="9"/>
        </w:numPr>
      </w:pPr>
      <w:r>
        <w:t xml:space="preserve">Section 2 is the satisfaction scores from the </w:t>
      </w:r>
      <w:r w:rsidRPr="005838B4">
        <w:rPr>
          <w:color w:val="ED7D31" w:themeColor="accent2"/>
        </w:rPr>
        <w:t xml:space="preserve">Skipping Man </w:t>
      </w:r>
      <w:r>
        <w:t>System</w:t>
      </w:r>
      <w:r w:rsidR="003018DB">
        <w:t>: Row 84 to 166</w:t>
      </w:r>
    </w:p>
    <w:p w14:paraId="310207DB" w14:textId="496A96DA" w:rsidR="00AA0C85" w:rsidRDefault="008665B9" w:rsidP="00AA0C85">
      <w:pPr>
        <w:pStyle w:val="ListParagraph"/>
        <w:numPr>
          <w:ilvl w:val="1"/>
          <w:numId w:val="9"/>
        </w:numPr>
      </w:pPr>
      <w:r>
        <w:t xml:space="preserve">This is the exact same system, just referencing the relevant </w:t>
      </w:r>
      <w:r w:rsidRPr="008665B9">
        <w:rPr>
          <w:color w:val="ED7D31" w:themeColor="accent2"/>
        </w:rPr>
        <w:t>Skipping Mandatory Only</w:t>
      </w:r>
      <w:r>
        <w:t xml:space="preserve"> data.</w:t>
      </w:r>
    </w:p>
    <w:p w14:paraId="65DDE449" w14:textId="1EAA3D29" w:rsidR="005838B4" w:rsidRDefault="005838B4" w:rsidP="005838B4">
      <w:pPr>
        <w:pStyle w:val="ListParagraph"/>
        <w:numPr>
          <w:ilvl w:val="0"/>
          <w:numId w:val="9"/>
        </w:numPr>
      </w:pPr>
      <w:r>
        <w:t xml:space="preserve">Section 3 is the satisfaction scores from the </w:t>
      </w:r>
      <w:r w:rsidRPr="005838B4">
        <w:rPr>
          <w:color w:val="70AD47" w:themeColor="accent6"/>
        </w:rPr>
        <w:t xml:space="preserve">Skipping All </w:t>
      </w:r>
      <w:r w:rsidR="003018DB">
        <w:t>S</w:t>
      </w:r>
      <w:r>
        <w:t>ystem</w:t>
      </w:r>
      <w:r w:rsidR="003018DB">
        <w:t>: Row 167 to 249</w:t>
      </w:r>
    </w:p>
    <w:p w14:paraId="7059EC74" w14:textId="0022F78E" w:rsidR="00AA0C85" w:rsidRDefault="008665B9" w:rsidP="008665B9">
      <w:pPr>
        <w:pStyle w:val="ListParagraph"/>
        <w:numPr>
          <w:ilvl w:val="1"/>
          <w:numId w:val="9"/>
        </w:numPr>
      </w:pPr>
      <w:r>
        <w:t xml:space="preserve">This is the exact same system, just referencing the relevant </w:t>
      </w:r>
      <w:r w:rsidRPr="008665B9">
        <w:rPr>
          <w:color w:val="70AD47" w:themeColor="accent6"/>
        </w:rPr>
        <w:t>Skipping All</w:t>
      </w:r>
      <w:r>
        <w:rPr>
          <w:color w:val="ED7D31" w:themeColor="accent2"/>
        </w:rPr>
        <w:t xml:space="preserve"> </w:t>
      </w:r>
      <w:r>
        <w:t>data.</w:t>
      </w:r>
    </w:p>
    <w:p w14:paraId="7998C5E7" w14:textId="5A4A7FF8" w:rsidR="00AA0C85" w:rsidRDefault="003018DB" w:rsidP="005838B4">
      <w:pPr>
        <w:pStyle w:val="ListParagraph"/>
        <w:numPr>
          <w:ilvl w:val="0"/>
          <w:numId w:val="9"/>
        </w:numPr>
      </w:pPr>
      <w:r>
        <w:t xml:space="preserve">Section 4 is the comparison section/chart reference </w:t>
      </w:r>
      <w:proofErr w:type="gramStart"/>
      <w:r>
        <w:t>data</w:t>
      </w:r>
      <w:proofErr w:type="gramEnd"/>
    </w:p>
    <w:p w14:paraId="565F7CF9" w14:textId="28E77FDE" w:rsidR="008665B9" w:rsidRDefault="008665B9" w:rsidP="003018DB">
      <w:pPr>
        <w:pStyle w:val="ListParagraph"/>
        <w:numPr>
          <w:ilvl w:val="1"/>
          <w:numId w:val="9"/>
        </w:numPr>
      </w:pPr>
      <w:r>
        <w:t>Satisfaction Scores</w:t>
      </w:r>
    </w:p>
    <w:p w14:paraId="108F73A9" w14:textId="5699690A" w:rsidR="003018DB" w:rsidRDefault="008665B9" w:rsidP="008665B9">
      <w:pPr>
        <w:pStyle w:val="ListParagraph"/>
        <w:numPr>
          <w:ilvl w:val="2"/>
          <w:numId w:val="9"/>
        </w:numPr>
      </w:pPr>
      <w:r>
        <w:t>Seniority Satisfaction scores are referenced in Range C253:C332.</w:t>
      </w:r>
    </w:p>
    <w:p w14:paraId="3E488A25" w14:textId="17B19400" w:rsidR="008665B9" w:rsidRDefault="008665B9" w:rsidP="008665B9">
      <w:pPr>
        <w:pStyle w:val="ListParagraph"/>
        <w:numPr>
          <w:ilvl w:val="2"/>
          <w:numId w:val="9"/>
        </w:numPr>
      </w:pPr>
      <w:r>
        <w:t>Skipping Mandatory Only Scores are referenced in E253:E332.</w:t>
      </w:r>
    </w:p>
    <w:p w14:paraId="253C2177" w14:textId="738BD5E3" w:rsidR="008665B9" w:rsidRPr="00F206C9" w:rsidRDefault="008665B9" w:rsidP="008665B9">
      <w:pPr>
        <w:pStyle w:val="ListParagraph"/>
        <w:numPr>
          <w:ilvl w:val="2"/>
          <w:numId w:val="9"/>
        </w:numPr>
      </w:pPr>
      <w:r>
        <w:t>Skipping All Scores are referenced in G253:G332.</w:t>
      </w:r>
    </w:p>
    <w:p w14:paraId="17C615B9" w14:textId="25324014" w:rsidR="008665B9" w:rsidRDefault="008665B9" w:rsidP="003018DB">
      <w:pPr>
        <w:pStyle w:val="ListParagraph"/>
        <w:numPr>
          <w:ilvl w:val="1"/>
          <w:numId w:val="9"/>
        </w:numPr>
      </w:pPr>
      <w:r>
        <w:t>Average Satisfaction Scores for Top 40 and Bottom 40 PEOs</w:t>
      </w:r>
    </w:p>
    <w:p w14:paraId="54085D28" w14:textId="25127BE3" w:rsidR="008665B9" w:rsidRDefault="008665B9" w:rsidP="008665B9">
      <w:pPr>
        <w:pStyle w:val="ListParagraph"/>
        <w:numPr>
          <w:ilvl w:val="2"/>
          <w:numId w:val="9"/>
        </w:numPr>
      </w:pPr>
      <w:r>
        <w:t>L251:N255</w:t>
      </w:r>
    </w:p>
    <w:p w14:paraId="7162892D" w14:textId="7AD5B212" w:rsidR="008665B9" w:rsidRDefault="008665B9" w:rsidP="008665B9">
      <w:pPr>
        <w:pStyle w:val="ListParagraph"/>
        <w:numPr>
          <w:ilvl w:val="1"/>
          <w:numId w:val="9"/>
        </w:numPr>
      </w:pPr>
      <w:r>
        <w:t>Total Events Selected</w:t>
      </w:r>
    </w:p>
    <w:p w14:paraId="4A3F0264" w14:textId="4A58973F" w:rsidR="008665B9" w:rsidRDefault="008665B9" w:rsidP="008665B9">
      <w:pPr>
        <w:pStyle w:val="ListParagraph"/>
        <w:numPr>
          <w:ilvl w:val="2"/>
          <w:numId w:val="9"/>
        </w:numPr>
      </w:pPr>
      <w:r w:rsidRPr="008665B9">
        <w:rPr>
          <w:color w:val="4472C4" w:themeColor="accent1"/>
        </w:rPr>
        <w:t>Seniority</w:t>
      </w:r>
      <w:r>
        <w:t xml:space="preserve"> is referenced from the B column in the “</w:t>
      </w:r>
      <w:r w:rsidRPr="008665B9">
        <w:t>Event Selection_Seniority</w:t>
      </w:r>
      <w:r>
        <w:t>” sheet.</w:t>
      </w:r>
    </w:p>
    <w:p w14:paraId="2FE59227" w14:textId="02AD78FD" w:rsidR="008665B9" w:rsidRDefault="008665B9" w:rsidP="008665B9">
      <w:pPr>
        <w:pStyle w:val="ListParagraph"/>
        <w:numPr>
          <w:ilvl w:val="2"/>
          <w:numId w:val="9"/>
        </w:numPr>
      </w:pPr>
      <w:r w:rsidRPr="008665B9">
        <w:rPr>
          <w:color w:val="ED7D31" w:themeColor="accent2"/>
        </w:rPr>
        <w:t xml:space="preserve">Skipping Mandatory Only </w:t>
      </w:r>
      <w:r>
        <w:t>is from the B column in the “</w:t>
      </w:r>
      <w:r w:rsidRPr="008665B9">
        <w:t>Event Selection_Skipping Man</w:t>
      </w:r>
      <w:r>
        <w:t>” Sheet</w:t>
      </w:r>
    </w:p>
    <w:p w14:paraId="6F88D8C8" w14:textId="77777777" w:rsidR="008665B9" w:rsidRDefault="008665B9" w:rsidP="008665B9">
      <w:pPr>
        <w:pStyle w:val="ListParagraph"/>
        <w:numPr>
          <w:ilvl w:val="2"/>
          <w:numId w:val="9"/>
        </w:numPr>
      </w:pPr>
      <w:r w:rsidRPr="008665B9">
        <w:rPr>
          <w:color w:val="70AD47" w:themeColor="accent6"/>
        </w:rPr>
        <w:t xml:space="preserve">Skipping All </w:t>
      </w:r>
      <w:r>
        <w:t xml:space="preserve">data is from the B column in the “Event Selection_Skipping All” </w:t>
      </w:r>
      <w:proofErr w:type="gramStart"/>
      <w:r>
        <w:t>sheet</w:t>
      </w:r>
      <w:proofErr w:type="gramEnd"/>
    </w:p>
    <w:p w14:paraId="4448CF8E" w14:textId="5555C3FE" w:rsidR="008665B9" w:rsidRDefault="008665B9" w:rsidP="008665B9">
      <w:pPr>
        <w:pStyle w:val="ListParagraph"/>
        <w:numPr>
          <w:ilvl w:val="1"/>
          <w:numId w:val="9"/>
        </w:numPr>
      </w:pPr>
      <w:r>
        <w:t>Average Events Selected for Top 40 and Bottom 40 PEOs</w:t>
      </w:r>
    </w:p>
    <w:p w14:paraId="1135465C" w14:textId="18F0C1CE" w:rsidR="008665B9" w:rsidRDefault="008665B9" w:rsidP="008665B9">
      <w:pPr>
        <w:pStyle w:val="ListParagraph"/>
        <w:numPr>
          <w:ilvl w:val="2"/>
          <w:numId w:val="9"/>
        </w:numPr>
      </w:pPr>
      <w:r>
        <w:t>U251:W255</w:t>
      </w:r>
    </w:p>
    <w:p w14:paraId="632E4851" w14:textId="6A4988DD" w:rsidR="008665B9" w:rsidRDefault="008665B9" w:rsidP="008665B9">
      <w:pPr>
        <w:pStyle w:val="Heading3"/>
      </w:pPr>
      <w:r>
        <w:t>“Charts”</w:t>
      </w:r>
    </w:p>
    <w:p w14:paraId="6A395425" w14:textId="4D6F8B9F" w:rsidR="008665B9" w:rsidRDefault="008665B9" w:rsidP="008665B9">
      <w:pPr>
        <w:pStyle w:val="ListParagraph"/>
        <w:numPr>
          <w:ilvl w:val="0"/>
          <w:numId w:val="10"/>
        </w:numPr>
      </w:pPr>
      <w:r>
        <w:t>There are 3 charts in this sheet.</w:t>
      </w:r>
    </w:p>
    <w:p w14:paraId="44B3DD7B" w14:textId="2E0E554C" w:rsidR="008665B9" w:rsidRDefault="008665B9" w:rsidP="008665B9">
      <w:pPr>
        <w:pStyle w:val="ListParagraph"/>
        <w:numPr>
          <w:ilvl w:val="1"/>
          <w:numId w:val="10"/>
        </w:numPr>
      </w:pPr>
      <w:r>
        <w:lastRenderedPageBreak/>
        <w:t>Satisfaction Scores by Selection System</w:t>
      </w:r>
    </w:p>
    <w:p w14:paraId="4FF405E7" w14:textId="66F40B12" w:rsidR="008665B9" w:rsidRDefault="008665B9" w:rsidP="008665B9">
      <w:pPr>
        <w:pStyle w:val="ListParagraph"/>
        <w:numPr>
          <w:ilvl w:val="2"/>
          <w:numId w:val="10"/>
        </w:numPr>
      </w:pPr>
      <w:r>
        <w:t>Pulled from the “Analysis” sheet</w:t>
      </w:r>
      <w:r w:rsidR="007E1905">
        <w:t xml:space="preserve">. Ranges, </w:t>
      </w:r>
      <w:r w:rsidR="007E1905" w:rsidRPr="007E1905">
        <w:rPr>
          <w:color w:val="4472C4" w:themeColor="accent1"/>
        </w:rPr>
        <w:t>C253:C332</w:t>
      </w:r>
      <w:r w:rsidR="007E1905">
        <w:t xml:space="preserve">, </w:t>
      </w:r>
      <w:r w:rsidR="007E1905" w:rsidRPr="007E1905">
        <w:rPr>
          <w:color w:val="ED7D31" w:themeColor="accent2"/>
        </w:rPr>
        <w:t>E253:E332</w:t>
      </w:r>
      <w:r w:rsidR="007E1905">
        <w:t xml:space="preserve">, </w:t>
      </w:r>
      <w:r w:rsidR="007E1905" w:rsidRPr="007E1905">
        <w:rPr>
          <w:color w:val="70AD47" w:themeColor="accent6"/>
        </w:rPr>
        <w:t>G253:G332</w:t>
      </w:r>
    </w:p>
    <w:p w14:paraId="341E9D69" w14:textId="6C67BCD9" w:rsidR="008665B9" w:rsidRDefault="008665B9" w:rsidP="008665B9">
      <w:pPr>
        <w:pStyle w:val="ListParagraph"/>
        <w:numPr>
          <w:ilvl w:val="1"/>
          <w:numId w:val="10"/>
        </w:numPr>
      </w:pPr>
      <w:r>
        <w:t>Events Worked by PEOs in Seniority Order</w:t>
      </w:r>
    </w:p>
    <w:p w14:paraId="39727BBD" w14:textId="0F12E952" w:rsidR="007E1905" w:rsidRDefault="007E1905" w:rsidP="007E1905">
      <w:pPr>
        <w:pStyle w:val="ListParagraph"/>
        <w:numPr>
          <w:ilvl w:val="2"/>
          <w:numId w:val="10"/>
        </w:numPr>
      </w:pPr>
      <w:r>
        <w:t xml:space="preserve">Pulled from the “Analysis” sheet. Ranges, </w:t>
      </w:r>
      <w:r w:rsidRPr="007E1905">
        <w:rPr>
          <w:color w:val="4472C4" w:themeColor="accent1"/>
        </w:rPr>
        <w:t>Q253:Q332</w:t>
      </w:r>
      <w:r>
        <w:t xml:space="preserve">, </w:t>
      </w:r>
      <w:r w:rsidRPr="007E1905">
        <w:rPr>
          <w:color w:val="ED7D31" w:themeColor="accent2"/>
        </w:rPr>
        <w:t>R253:R332</w:t>
      </w:r>
      <w:r>
        <w:t xml:space="preserve">, </w:t>
      </w:r>
      <w:r w:rsidRPr="007E1905">
        <w:rPr>
          <w:color w:val="70AD47" w:themeColor="accent6"/>
        </w:rPr>
        <w:t>S253:S332</w:t>
      </w:r>
    </w:p>
    <w:p w14:paraId="3074FBF8" w14:textId="498B6879" w:rsidR="008665B9" w:rsidRDefault="008665B9" w:rsidP="008665B9">
      <w:pPr>
        <w:pStyle w:val="ListParagraph"/>
        <w:numPr>
          <w:ilvl w:val="1"/>
          <w:numId w:val="10"/>
        </w:numPr>
      </w:pPr>
      <w:r>
        <w:t>PEO Positions Needed per Event</w:t>
      </w:r>
    </w:p>
    <w:p w14:paraId="4D79C6A6" w14:textId="1F93A236" w:rsidR="007E1905" w:rsidRDefault="007E1905" w:rsidP="007E1905">
      <w:pPr>
        <w:pStyle w:val="ListParagraph"/>
        <w:numPr>
          <w:ilvl w:val="2"/>
          <w:numId w:val="10"/>
        </w:numPr>
      </w:pPr>
      <w:r>
        <w:t xml:space="preserve">Pulled from the “Raw Events Data” sheet. Ranges: </w:t>
      </w:r>
      <w:r w:rsidRPr="007E1905">
        <w:t>E3:E283</w:t>
      </w:r>
    </w:p>
    <w:p w14:paraId="7DC2B6D9" w14:textId="410511F3" w:rsidR="007E1905" w:rsidRDefault="007E1905"/>
    <w:sectPr w:rsidR="007E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552"/>
    <w:multiLevelType w:val="hybridMultilevel"/>
    <w:tmpl w:val="7E0E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B4961"/>
    <w:multiLevelType w:val="hybridMultilevel"/>
    <w:tmpl w:val="98CC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4B98"/>
    <w:multiLevelType w:val="hybridMultilevel"/>
    <w:tmpl w:val="75E4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55CDB"/>
    <w:multiLevelType w:val="hybridMultilevel"/>
    <w:tmpl w:val="159E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01AD9"/>
    <w:multiLevelType w:val="hybridMultilevel"/>
    <w:tmpl w:val="38AA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50D6A"/>
    <w:multiLevelType w:val="hybridMultilevel"/>
    <w:tmpl w:val="9F20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42502"/>
    <w:multiLevelType w:val="hybridMultilevel"/>
    <w:tmpl w:val="F45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50FDC"/>
    <w:multiLevelType w:val="hybridMultilevel"/>
    <w:tmpl w:val="4ED0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B6CE2"/>
    <w:multiLevelType w:val="hybridMultilevel"/>
    <w:tmpl w:val="CC98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D42E4"/>
    <w:multiLevelType w:val="hybridMultilevel"/>
    <w:tmpl w:val="BC34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44346">
    <w:abstractNumId w:val="1"/>
  </w:num>
  <w:num w:numId="2" w16cid:durableId="1818952205">
    <w:abstractNumId w:val="5"/>
  </w:num>
  <w:num w:numId="3" w16cid:durableId="2041971247">
    <w:abstractNumId w:val="7"/>
  </w:num>
  <w:num w:numId="4" w16cid:durableId="772550983">
    <w:abstractNumId w:val="3"/>
  </w:num>
  <w:num w:numId="5" w16cid:durableId="105858843">
    <w:abstractNumId w:val="2"/>
  </w:num>
  <w:num w:numId="6" w16cid:durableId="1368674791">
    <w:abstractNumId w:val="4"/>
  </w:num>
  <w:num w:numId="7" w16cid:durableId="2056540041">
    <w:abstractNumId w:val="9"/>
  </w:num>
  <w:num w:numId="8" w16cid:durableId="930970688">
    <w:abstractNumId w:val="8"/>
  </w:num>
  <w:num w:numId="9" w16cid:durableId="1023550805">
    <w:abstractNumId w:val="6"/>
  </w:num>
  <w:num w:numId="10" w16cid:durableId="1067798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Brown">
    <w15:presenceInfo w15:providerId="Windows Live" w15:userId="af1a97752a0933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5D"/>
    <w:rsid w:val="00063602"/>
    <w:rsid w:val="001A4745"/>
    <w:rsid w:val="001D07AF"/>
    <w:rsid w:val="002002AE"/>
    <w:rsid w:val="00240C56"/>
    <w:rsid w:val="002679BE"/>
    <w:rsid w:val="002C4715"/>
    <w:rsid w:val="003018DB"/>
    <w:rsid w:val="00311260"/>
    <w:rsid w:val="0038635D"/>
    <w:rsid w:val="003A4301"/>
    <w:rsid w:val="00423E0B"/>
    <w:rsid w:val="004C2D13"/>
    <w:rsid w:val="00580E08"/>
    <w:rsid w:val="005838B4"/>
    <w:rsid w:val="005D3AD4"/>
    <w:rsid w:val="006A1870"/>
    <w:rsid w:val="006E049F"/>
    <w:rsid w:val="0074285A"/>
    <w:rsid w:val="007667AE"/>
    <w:rsid w:val="007E1905"/>
    <w:rsid w:val="008665B9"/>
    <w:rsid w:val="008776E8"/>
    <w:rsid w:val="008B1649"/>
    <w:rsid w:val="009D5075"/>
    <w:rsid w:val="00AA0C85"/>
    <w:rsid w:val="00B24B3E"/>
    <w:rsid w:val="00B51CFE"/>
    <w:rsid w:val="00CC5D3D"/>
    <w:rsid w:val="00D61B92"/>
    <w:rsid w:val="00D975A7"/>
    <w:rsid w:val="00ED40DD"/>
    <w:rsid w:val="00EE1550"/>
    <w:rsid w:val="00F206C9"/>
    <w:rsid w:val="00F35137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81C9"/>
  <w15:chartTrackingRefBased/>
  <w15:docId w15:val="{B2EB3FCB-78CB-5841-8598-DE7FA08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3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63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5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E1550"/>
    <w:pPr>
      <w:ind w:left="720"/>
      <w:contextualSpacing/>
    </w:pPr>
  </w:style>
  <w:style w:type="paragraph" w:styleId="Revision">
    <w:name w:val="Revision"/>
    <w:hidden/>
    <w:uiPriority w:val="99"/>
    <w:semiHidden/>
    <w:rsid w:val="00877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</dc:creator>
  <cp:keywords/>
  <dc:description/>
  <cp:lastModifiedBy>Matt Brown</cp:lastModifiedBy>
  <cp:revision>2</cp:revision>
  <dcterms:created xsi:type="dcterms:W3CDTF">2024-02-27T19:29:00Z</dcterms:created>
  <dcterms:modified xsi:type="dcterms:W3CDTF">2024-02-27T19:29:00Z</dcterms:modified>
</cp:coreProperties>
</file>